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4" w:type="dxa"/>
        <w:tblInd w:w="-885" w:type="dxa"/>
        <w:tblBorders>
          <w:top w:val="single" w:sz="12" w:space="0" w:color="auto"/>
          <w:left w:val="single" w:sz="12" w:space="0" w:color="auto"/>
          <w:bottom w:val="single" w:sz="12" w:space="0" w:color="auto"/>
          <w:right w:val="single" w:sz="12" w:space="0" w:color="auto"/>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57"/>
        <w:gridCol w:w="120"/>
        <w:gridCol w:w="118"/>
        <w:gridCol w:w="610"/>
        <w:gridCol w:w="288"/>
        <w:gridCol w:w="167"/>
        <w:gridCol w:w="147"/>
        <w:gridCol w:w="217"/>
        <w:gridCol w:w="142"/>
        <w:gridCol w:w="149"/>
        <w:gridCol w:w="76"/>
        <w:gridCol w:w="11"/>
        <w:gridCol w:w="203"/>
        <w:gridCol w:w="421"/>
        <w:gridCol w:w="335"/>
        <w:gridCol w:w="388"/>
        <w:gridCol w:w="255"/>
        <w:gridCol w:w="71"/>
        <w:gridCol w:w="112"/>
        <w:gridCol w:w="209"/>
        <w:gridCol w:w="387"/>
        <w:gridCol w:w="426"/>
        <w:gridCol w:w="220"/>
        <w:gridCol w:w="278"/>
        <w:gridCol w:w="145"/>
        <w:gridCol w:w="130"/>
        <w:gridCol w:w="11"/>
        <w:gridCol w:w="172"/>
        <w:gridCol w:w="601"/>
        <w:gridCol w:w="114"/>
        <w:gridCol w:w="274"/>
        <w:gridCol w:w="276"/>
        <w:gridCol w:w="283"/>
        <w:gridCol w:w="65"/>
        <w:gridCol w:w="119"/>
        <w:gridCol w:w="108"/>
        <w:gridCol w:w="783"/>
        <w:gridCol w:w="463"/>
        <w:gridCol w:w="323"/>
      </w:tblGrid>
      <w:tr w:rsidR="000C1396" w:rsidRPr="0060788B" w14:paraId="58D8CA96" w14:textId="77777777" w:rsidTr="00E4657E">
        <w:trPr>
          <w:trHeight w:val="200"/>
        </w:trPr>
        <w:tc>
          <w:tcPr>
            <w:tcW w:w="8354" w:type="dxa"/>
            <w:gridSpan w:val="31"/>
            <w:vMerge w:val="restart"/>
            <w:tcBorders>
              <w:top w:val="single" w:sz="8" w:space="0" w:color="595959" w:themeColor="text1" w:themeTint="A6"/>
              <w:left w:val="single" w:sz="8" w:space="0" w:color="595959" w:themeColor="text1" w:themeTint="A6"/>
            </w:tcBorders>
            <w:shd w:val="clear" w:color="auto" w:fill="auto"/>
          </w:tcPr>
          <w:p w14:paraId="0A3296D4" w14:textId="2BD486B1" w:rsidR="000C1396" w:rsidRPr="00174B20" w:rsidRDefault="006A4DCB" w:rsidP="006B1337">
            <w:pPr>
              <w:rPr>
                <w:rFonts w:ascii="Arial" w:hAnsi="Arial" w:cs="Arial"/>
                <w:b/>
                <w:sz w:val="18"/>
                <w:szCs w:val="16"/>
              </w:rPr>
            </w:pPr>
            <w:r w:rsidRPr="00174B20">
              <w:rPr>
                <w:rFonts w:ascii="Arial" w:hAnsi="Arial" w:cs="Arial"/>
                <w:b/>
                <w:sz w:val="18"/>
                <w:szCs w:val="16"/>
              </w:rPr>
              <w:t>Tipo de Servicio</w:t>
            </w:r>
            <w:r w:rsidR="000C1396" w:rsidRPr="00174B20">
              <w:rPr>
                <w:rFonts w:ascii="Arial" w:hAnsi="Arial" w:cs="Arial"/>
                <w:b/>
                <w:sz w:val="18"/>
                <w:szCs w:val="16"/>
              </w:rPr>
              <w:t xml:space="preserve">: </w:t>
            </w:r>
            <w:r w:rsidR="00A84BB9" w:rsidRPr="00174B20">
              <w:rPr>
                <w:rFonts w:ascii="Arial" w:hAnsi="Arial" w:cs="Arial"/>
                <w:b/>
                <w:sz w:val="18"/>
                <w:szCs w:val="16"/>
              </w:rPr>
              <w:t xml:space="preserve">      </w:t>
            </w:r>
          </w:p>
          <w:p w14:paraId="51D10540" w14:textId="77777777" w:rsidR="000C1396" w:rsidRPr="0060788B" w:rsidRDefault="000C1396" w:rsidP="006B1337">
            <w:pPr>
              <w:rPr>
                <w:rFonts w:ascii="Arial" w:hAnsi="Arial" w:cs="Arial"/>
                <w:sz w:val="16"/>
                <w:szCs w:val="16"/>
              </w:rPr>
            </w:pPr>
          </w:p>
          <w:bookmarkStart w:id="0" w:name="Casilla2"/>
          <w:p w14:paraId="53CE4F3A" w14:textId="00FFBDB2" w:rsidR="005720EC" w:rsidRPr="0060788B" w:rsidRDefault="00600521" w:rsidP="00600521">
            <w:pPr>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00A73105" w:rsidRPr="0060788B">
              <w:rPr>
                <w:rFonts w:ascii="Arial" w:hAnsi="Arial" w:cs="Arial"/>
                <w:sz w:val="16"/>
                <w:szCs w:val="16"/>
              </w:rPr>
              <w:t xml:space="preserve">POS Fijo o GPPRS    </w:t>
            </w:r>
            <w:r w:rsidRPr="0060788B">
              <w:rPr>
                <w:rFonts w:ascii="Arial" w:hAnsi="Arial" w:cs="Arial"/>
                <w:sz w:val="16"/>
                <w:szCs w:val="16"/>
              </w:rPr>
              <w:fldChar w:fldCharType="begin">
                <w:ffData>
                  <w:name w:val=""/>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007C5D0A" w:rsidRPr="0060788B">
              <w:rPr>
                <w:rFonts w:ascii="Arial" w:hAnsi="Arial" w:cs="Arial"/>
                <w:sz w:val="16"/>
                <w:szCs w:val="16"/>
              </w:rPr>
              <w:t>MPOS</w:t>
            </w:r>
            <w:bookmarkEnd w:id="0"/>
            <w:r w:rsidR="00A73105" w:rsidRPr="0060788B">
              <w:rPr>
                <w:rFonts w:ascii="Arial" w:hAnsi="Arial" w:cs="Arial"/>
                <w:sz w:val="16"/>
                <w:szCs w:val="16"/>
              </w:rPr>
              <w:t xml:space="preserve">    </w:t>
            </w:r>
            <w:r w:rsidR="005720EC" w:rsidRPr="0060788B">
              <w:rPr>
                <w:rFonts w:ascii="Arial" w:hAnsi="Arial" w:cs="Arial"/>
                <w:sz w:val="16"/>
                <w:szCs w:val="16"/>
              </w:rPr>
              <w:fldChar w:fldCharType="begin">
                <w:ffData>
                  <w:name w:val="Casilla2"/>
                  <w:enabled/>
                  <w:calcOnExit w:val="0"/>
                  <w:checkBox>
                    <w:sizeAuto/>
                    <w:default w:val="0"/>
                    <w:checked w:val="0"/>
                  </w:checkBox>
                </w:ffData>
              </w:fldChar>
            </w:r>
            <w:r w:rsidR="005720EC"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5720EC" w:rsidRPr="0060788B">
              <w:rPr>
                <w:rFonts w:ascii="Arial" w:hAnsi="Arial" w:cs="Arial"/>
                <w:sz w:val="16"/>
                <w:szCs w:val="16"/>
              </w:rPr>
              <w:fldChar w:fldCharType="end"/>
            </w:r>
            <w:r w:rsidR="00A73105" w:rsidRPr="0060788B">
              <w:rPr>
                <w:rFonts w:ascii="Arial" w:hAnsi="Arial" w:cs="Arial"/>
                <w:sz w:val="16"/>
                <w:szCs w:val="16"/>
              </w:rPr>
              <w:t xml:space="preserve">Cargos Recurrentes    </w:t>
            </w:r>
            <w:r w:rsidR="002E5D87" w:rsidRPr="0060788B">
              <w:rPr>
                <w:rFonts w:ascii="Arial" w:hAnsi="Arial" w:cs="Arial"/>
                <w:sz w:val="16"/>
                <w:szCs w:val="16"/>
              </w:rPr>
              <w:fldChar w:fldCharType="begin">
                <w:ffData>
                  <w:name w:val="Casilla2"/>
                  <w:enabled/>
                  <w:calcOnExit w:val="0"/>
                  <w:checkBox>
                    <w:sizeAuto/>
                    <w:default w:val="0"/>
                    <w:checked w:val="0"/>
                  </w:checkBox>
                </w:ffData>
              </w:fldChar>
            </w:r>
            <w:r w:rsidR="002E5D87"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2E5D87" w:rsidRPr="0060788B">
              <w:rPr>
                <w:rFonts w:ascii="Arial" w:hAnsi="Arial" w:cs="Arial"/>
                <w:sz w:val="16"/>
                <w:szCs w:val="16"/>
              </w:rPr>
              <w:fldChar w:fldCharType="end"/>
            </w:r>
            <w:r w:rsidR="00A73105" w:rsidRPr="0060788B">
              <w:rPr>
                <w:rFonts w:ascii="Arial" w:hAnsi="Arial" w:cs="Arial"/>
                <w:sz w:val="16"/>
                <w:szCs w:val="16"/>
              </w:rPr>
              <w:t xml:space="preserve">Teclado Abierto    </w:t>
            </w:r>
            <w:r w:rsidR="00EF1FE9" w:rsidRPr="0060788B">
              <w:rPr>
                <w:rFonts w:ascii="Arial" w:hAnsi="Arial" w:cs="Arial"/>
                <w:sz w:val="16"/>
                <w:szCs w:val="16"/>
              </w:rPr>
              <w:fldChar w:fldCharType="begin">
                <w:ffData>
                  <w:name w:val="Casilla2"/>
                  <w:enabled/>
                  <w:calcOnExit w:val="0"/>
                  <w:checkBox>
                    <w:sizeAuto/>
                    <w:default w:val="0"/>
                  </w:checkBox>
                </w:ffData>
              </w:fldChar>
            </w:r>
            <w:r w:rsidR="00EF1FE9"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EF1FE9" w:rsidRPr="0060788B">
              <w:rPr>
                <w:rFonts w:ascii="Arial" w:hAnsi="Arial" w:cs="Arial"/>
                <w:sz w:val="16"/>
                <w:szCs w:val="16"/>
              </w:rPr>
              <w:fldChar w:fldCharType="end"/>
            </w:r>
            <w:r w:rsidR="00EF1FE9" w:rsidRPr="0060788B">
              <w:rPr>
                <w:rFonts w:ascii="Arial" w:hAnsi="Arial" w:cs="Arial"/>
                <w:sz w:val="16"/>
                <w:szCs w:val="16"/>
              </w:rPr>
              <w:t xml:space="preserve">Check Int / Out      </w:t>
            </w:r>
            <w:r w:rsidR="002E5D87" w:rsidRPr="0060788B">
              <w:rPr>
                <w:rFonts w:ascii="Arial" w:hAnsi="Arial" w:cs="Arial"/>
                <w:sz w:val="16"/>
                <w:szCs w:val="16"/>
              </w:rPr>
              <w:t xml:space="preserve">     </w:t>
            </w:r>
            <w:r w:rsidR="00A84BB9" w:rsidRPr="0060788B">
              <w:rPr>
                <w:rFonts w:ascii="Arial" w:hAnsi="Arial" w:cs="Arial"/>
                <w:sz w:val="16"/>
                <w:szCs w:val="16"/>
              </w:rPr>
              <w:t xml:space="preserve">       </w:t>
            </w:r>
          </w:p>
          <w:p w14:paraId="35B38F6A" w14:textId="77777777" w:rsidR="005720EC" w:rsidRPr="0060788B" w:rsidRDefault="005720EC" w:rsidP="00600521">
            <w:pPr>
              <w:rPr>
                <w:rFonts w:ascii="Arial" w:hAnsi="Arial" w:cs="Arial"/>
                <w:sz w:val="16"/>
                <w:szCs w:val="16"/>
              </w:rPr>
            </w:pPr>
          </w:p>
          <w:p w14:paraId="090BE228" w14:textId="46BD00E9" w:rsidR="00B06FCD" w:rsidRPr="0060788B" w:rsidRDefault="007C5D0A" w:rsidP="00EF1FE9">
            <w:pPr>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002E5D87" w:rsidRPr="0060788B">
              <w:rPr>
                <w:rFonts w:ascii="Arial" w:hAnsi="Arial" w:cs="Arial"/>
                <w:sz w:val="16"/>
                <w:szCs w:val="16"/>
              </w:rPr>
              <w:t>Refund</w:t>
            </w:r>
            <w:r w:rsidR="00A73105" w:rsidRPr="0060788B">
              <w:rPr>
                <w:rFonts w:ascii="Arial" w:hAnsi="Arial" w:cs="Arial"/>
                <w:sz w:val="16"/>
                <w:szCs w:val="16"/>
              </w:rPr>
              <w:t xml:space="preserve">    </w:t>
            </w:r>
            <w:r w:rsidR="002E5D87" w:rsidRPr="0060788B">
              <w:rPr>
                <w:rFonts w:ascii="Arial" w:hAnsi="Arial" w:cs="Arial"/>
                <w:sz w:val="16"/>
                <w:szCs w:val="16"/>
              </w:rPr>
              <w:fldChar w:fldCharType="begin">
                <w:ffData>
                  <w:name w:val="Casilla2"/>
                  <w:enabled/>
                  <w:calcOnExit w:val="0"/>
                  <w:checkBox>
                    <w:sizeAuto/>
                    <w:default w:val="0"/>
                  </w:checkBox>
                </w:ffData>
              </w:fldChar>
            </w:r>
            <w:r w:rsidR="002E5D87"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2E5D87" w:rsidRPr="0060788B">
              <w:rPr>
                <w:rFonts w:ascii="Arial" w:hAnsi="Arial" w:cs="Arial"/>
                <w:sz w:val="16"/>
                <w:szCs w:val="16"/>
              </w:rPr>
              <w:fldChar w:fldCharType="end"/>
            </w:r>
            <w:r w:rsidR="00A73105" w:rsidRPr="0060788B">
              <w:rPr>
                <w:rFonts w:ascii="Arial" w:hAnsi="Arial" w:cs="Arial"/>
                <w:sz w:val="16"/>
                <w:szCs w:val="16"/>
              </w:rPr>
              <w:t xml:space="preserve">Vale Panamá    </w:t>
            </w:r>
            <w:r w:rsidR="002E5D87" w:rsidRPr="0060788B">
              <w:rPr>
                <w:rFonts w:ascii="Arial" w:hAnsi="Arial" w:cs="Arial"/>
                <w:sz w:val="16"/>
                <w:szCs w:val="16"/>
              </w:rPr>
              <w:fldChar w:fldCharType="begin">
                <w:ffData>
                  <w:name w:val="Casilla2"/>
                  <w:enabled/>
                  <w:calcOnExit w:val="0"/>
                  <w:checkBox>
                    <w:sizeAuto/>
                    <w:default w:val="0"/>
                  </w:checkBox>
                </w:ffData>
              </w:fldChar>
            </w:r>
            <w:r w:rsidR="002E5D87"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2E5D87" w:rsidRPr="0060788B">
              <w:rPr>
                <w:rFonts w:ascii="Arial" w:hAnsi="Arial" w:cs="Arial"/>
                <w:sz w:val="16"/>
                <w:szCs w:val="16"/>
              </w:rPr>
              <w:fldChar w:fldCharType="end"/>
            </w:r>
            <w:r w:rsidR="002E5D87" w:rsidRPr="0060788B">
              <w:rPr>
                <w:rFonts w:ascii="Arial" w:hAnsi="Arial" w:cs="Arial"/>
                <w:sz w:val="16"/>
                <w:szCs w:val="16"/>
              </w:rPr>
              <w:t>Vale General</w:t>
            </w:r>
            <w:r w:rsidR="00A73105" w:rsidRPr="0060788B">
              <w:rPr>
                <w:rFonts w:ascii="Arial" w:hAnsi="Arial" w:cs="Arial"/>
                <w:sz w:val="16"/>
                <w:szCs w:val="16"/>
              </w:rPr>
              <w:t xml:space="preserve">    </w:t>
            </w:r>
            <w:r w:rsidR="00EF1FE9" w:rsidRPr="0060788B">
              <w:rPr>
                <w:rFonts w:ascii="Arial" w:hAnsi="Arial" w:cs="Arial"/>
                <w:sz w:val="16"/>
                <w:szCs w:val="16"/>
              </w:rPr>
              <w:fldChar w:fldCharType="begin">
                <w:ffData>
                  <w:name w:val="Casilla2"/>
                  <w:enabled/>
                  <w:calcOnExit w:val="0"/>
                  <w:checkBox>
                    <w:sizeAuto/>
                    <w:default w:val="0"/>
                  </w:checkBox>
                </w:ffData>
              </w:fldChar>
            </w:r>
            <w:r w:rsidR="00EF1FE9"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EF1FE9" w:rsidRPr="0060788B">
              <w:rPr>
                <w:rFonts w:ascii="Arial" w:hAnsi="Arial" w:cs="Arial"/>
                <w:sz w:val="16"/>
                <w:szCs w:val="16"/>
              </w:rPr>
              <w:fldChar w:fldCharType="end"/>
            </w:r>
            <w:r w:rsidR="00EF1FE9" w:rsidRPr="0060788B">
              <w:rPr>
                <w:rFonts w:ascii="Arial" w:hAnsi="Arial" w:cs="Arial"/>
                <w:sz w:val="16"/>
                <w:szCs w:val="16"/>
              </w:rPr>
              <w:t xml:space="preserve">Propina </w:t>
            </w:r>
            <w:r w:rsidR="00CD2952" w:rsidRPr="0060788B">
              <w:rPr>
                <w:rFonts w:ascii="Arial" w:hAnsi="Arial" w:cs="Arial"/>
                <w:sz w:val="16"/>
                <w:szCs w:val="16"/>
              </w:rPr>
              <w:t>Cerrada</w:t>
            </w:r>
            <w:r w:rsidR="00EF1FE9" w:rsidRPr="0060788B">
              <w:rPr>
                <w:rFonts w:ascii="Arial" w:hAnsi="Arial" w:cs="Arial"/>
                <w:sz w:val="16"/>
                <w:szCs w:val="16"/>
              </w:rPr>
              <w:t xml:space="preserve">   </w:t>
            </w:r>
            <w:r w:rsidR="00EF1FE9" w:rsidRPr="0060788B">
              <w:rPr>
                <w:rFonts w:ascii="Arial" w:hAnsi="Arial" w:cs="Arial"/>
                <w:sz w:val="16"/>
                <w:szCs w:val="16"/>
              </w:rPr>
              <w:fldChar w:fldCharType="begin">
                <w:ffData>
                  <w:name w:val="Casilla2"/>
                  <w:enabled/>
                  <w:calcOnExit w:val="0"/>
                  <w:checkBox>
                    <w:sizeAuto/>
                    <w:default w:val="0"/>
                  </w:checkBox>
                </w:ffData>
              </w:fldChar>
            </w:r>
            <w:r w:rsidR="00EF1FE9"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EF1FE9" w:rsidRPr="0060788B">
              <w:rPr>
                <w:rFonts w:ascii="Arial" w:hAnsi="Arial" w:cs="Arial"/>
                <w:sz w:val="16"/>
                <w:szCs w:val="16"/>
              </w:rPr>
              <w:fldChar w:fldCharType="end"/>
            </w:r>
            <w:r w:rsidR="00EF1FE9" w:rsidRPr="0060788B">
              <w:rPr>
                <w:rFonts w:ascii="Arial" w:hAnsi="Arial" w:cs="Arial"/>
                <w:sz w:val="16"/>
                <w:szCs w:val="16"/>
              </w:rPr>
              <w:t>Propina</w:t>
            </w:r>
            <w:r w:rsidR="00CD2952" w:rsidRPr="0060788B">
              <w:rPr>
                <w:rFonts w:ascii="Arial" w:hAnsi="Arial" w:cs="Arial"/>
                <w:sz w:val="16"/>
                <w:szCs w:val="16"/>
              </w:rPr>
              <w:t xml:space="preserve"> Abierta</w:t>
            </w:r>
          </w:p>
          <w:p w14:paraId="0024BBB9" w14:textId="77777777" w:rsidR="00B06FCD" w:rsidRPr="0060788B" w:rsidRDefault="00B06FCD" w:rsidP="00EF1FE9">
            <w:pPr>
              <w:rPr>
                <w:rFonts w:ascii="Arial" w:hAnsi="Arial" w:cs="Arial"/>
                <w:sz w:val="16"/>
                <w:szCs w:val="16"/>
              </w:rPr>
            </w:pPr>
          </w:p>
          <w:p w14:paraId="507398BA" w14:textId="77777777" w:rsidR="000C1396" w:rsidRDefault="00FD6495" w:rsidP="00725A9D">
            <w:pPr>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00A73105" w:rsidRPr="0060788B">
              <w:rPr>
                <w:rFonts w:ascii="Arial" w:hAnsi="Arial" w:cs="Arial"/>
                <w:sz w:val="16"/>
                <w:szCs w:val="16"/>
              </w:rPr>
              <w:t xml:space="preserve">Cuentas Divididas    </w:t>
            </w:r>
            <w:r w:rsidR="00BE6F05" w:rsidRPr="0060788B">
              <w:rPr>
                <w:rFonts w:ascii="Arial" w:hAnsi="Arial" w:cs="Arial"/>
                <w:sz w:val="16"/>
                <w:szCs w:val="16"/>
              </w:rPr>
              <w:fldChar w:fldCharType="begin">
                <w:ffData>
                  <w:name w:val="Casilla2"/>
                  <w:enabled/>
                  <w:calcOnExit w:val="0"/>
                  <w:checkBox>
                    <w:sizeAuto/>
                    <w:default w:val="0"/>
                  </w:checkBox>
                </w:ffData>
              </w:fldChar>
            </w:r>
            <w:r w:rsidR="00BE6F05"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BE6F05" w:rsidRPr="0060788B">
              <w:rPr>
                <w:rFonts w:ascii="Arial" w:hAnsi="Arial" w:cs="Arial"/>
                <w:sz w:val="16"/>
                <w:szCs w:val="16"/>
              </w:rPr>
              <w:fldChar w:fldCharType="end"/>
            </w:r>
            <w:r w:rsidR="00A73105" w:rsidRPr="0060788B">
              <w:rPr>
                <w:rFonts w:ascii="Arial" w:hAnsi="Arial" w:cs="Arial"/>
                <w:sz w:val="16"/>
                <w:szCs w:val="16"/>
              </w:rPr>
              <w:t>Ca</w:t>
            </w:r>
            <w:r w:rsidR="00BE4CFE">
              <w:rPr>
                <w:rFonts w:ascii="Arial" w:hAnsi="Arial" w:cs="Arial"/>
                <w:sz w:val="16"/>
                <w:szCs w:val="16"/>
              </w:rPr>
              <w:t>n</w:t>
            </w:r>
            <w:r w:rsidR="00A73105" w:rsidRPr="0060788B">
              <w:rPr>
                <w:rFonts w:ascii="Arial" w:hAnsi="Arial" w:cs="Arial"/>
                <w:sz w:val="16"/>
                <w:szCs w:val="16"/>
              </w:rPr>
              <w:t xml:space="preserve">je de Puntos    </w:t>
            </w:r>
            <w:r w:rsidR="00E3342E" w:rsidRPr="0060788B">
              <w:rPr>
                <w:rFonts w:ascii="Arial" w:hAnsi="Arial" w:cs="Arial"/>
                <w:sz w:val="16"/>
                <w:szCs w:val="16"/>
              </w:rPr>
              <w:fldChar w:fldCharType="begin">
                <w:ffData>
                  <w:name w:val="Casilla2"/>
                  <w:enabled/>
                  <w:calcOnExit w:val="0"/>
                  <w:checkBox>
                    <w:sizeAuto/>
                    <w:default w:val="0"/>
                  </w:checkBox>
                </w:ffData>
              </w:fldChar>
            </w:r>
            <w:r w:rsidR="00E3342E"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E3342E" w:rsidRPr="0060788B">
              <w:rPr>
                <w:rFonts w:ascii="Arial" w:hAnsi="Arial" w:cs="Arial"/>
                <w:sz w:val="16"/>
                <w:szCs w:val="16"/>
              </w:rPr>
              <w:fldChar w:fldCharType="end"/>
            </w:r>
            <w:r w:rsidR="00E3342E" w:rsidRPr="0060788B">
              <w:rPr>
                <w:rFonts w:ascii="Arial" w:hAnsi="Arial" w:cs="Arial"/>
                <w:sz w:val="16"/>
                <w:szCs w:val="16"/>
              </w:rPr>
              <w:t xml:space="preserve">Compra a </w:t>
            </w:r>
            <w:r w:rsidR="00725A9D">
              <w:rPr>
                <w:rFonts w:ascii="Arial" w:hAnsi="Arial" w:cs="Arial"/>
                <w:sz w:val="16"/>
                <w:szCs w:val="16"/>
              </w:rPr>
              <w:t>Cuotas</w:t>
            </w:r>
          </w:p>
          <w:p w14:paraId="167FA1B1" w14:textId="630BA2DB" w:rsidR="008013DD" w:rsidRPr="0060788B" w:rsidRDefault="008013DD" w:rsidP="00725A9D">
            <w:pPr>
              <w:rPr>
                <w:rFonts w:ascii="Arial" w:hAnsi="Arial" w:cs="Arial"/>
                <w:sz w:val="16"/>
                <w:szCs w:val="16"/>
              </w:rPr>
            </w:pPr>
          </w:p>
        </w:tc>
        <w:tc>
          <w:tcPr>
            <w:tcW w:w="2420" w:type="dxa"/>
            <w:gridSpan w:val="8"/>
            <w:tcBorders>
              <w:top w:val="single" w:sz="8" w:space="0" w:color="595959" w:themeColor="text1" w:themeTint="A6"/>
              <w:right w:val="single" w:sz="8" w:space="0" w:color="595959" w:themeColor="text1" w:themeTint="A6"/>
            </w:tcBorders>
            <w:shd w:val="clear" w:color="auto" w:fill="003C82"/>
            <w:vAlign w:val="center"/>
          </w:tcPr>
          <w:p w14:paraId="1459ECA9" w14:textId="108BD7F5" w:rsidR="000C1396" w:rsidRPr="0060788B" w:rsidRDefault="000C1396" w:rsidP="006B1337">
            <w:pPr>
              <w:jc w:val="center"/>
              <w:rPr>
                <w:rFonts w:ascii="Arial" w:hAnsi="Arial" w:cs="Arial"/>
                <w:sz w:val="16"/>
                <w:szCs w:val="16"/>
              </w:rPr>
            </w:pPr>
            <w:r w:rsidRPr="0060788B">
              <w:rPr>
                <w:rFonts w:ascii="Arial" w:hAnsi="Arial" w:cs="Arial"/>
                <w:sz w:val="16"/>
                <w:szCs w:val="16"/>
              </w:rPr>
              <w:t>Fecha</w:t>
            </w:r>
          </w:p>
        </w:tc>
      </w:tr>
      <w:tr w:rsidR="000C1396" w:rsidRPr="0060788B" w14:paraId="19203AC4" w14:textId="77777777" w:rsidTr="00E4657E">
        <w:trPr>
          <w:trHeight w:val="260"/>
        </w:trPr>
        <w:tc>
          <w:tcPr>
            <w:tcW w:w="8354" w:type="dxa"/>
            <w:gridSpan w:val="31"/>
            <w:vMerge/>
            <w:tcBorders>
              <w:left w:val="single" w:sz="8" w:space="0" w:color="595959" w:themeColor="text1" w:themeTint="A6"/>
            </w:tcBorders>
            <w:shd w:val="clear" w:color="auto" w:fill="auto"/>
          </w:tcPr>
          <w:p w14:paraId="6E187209" w14:textId="77777777" w:rsidR="000C1396" w:rsidRPr="0060788B" w:rsidRDefault="000C1396" w:rsidP="006B1337">
            <w:pPr>
              <w:rPr>
                <w:rFonts w:ascii="Arial" w:hAnsi="Arial" w:cs="Arial"/>
                <w:sz w:val="16"/>
                <w:szCs w:val="16"/>
              </w:rPr>
            </w:pPr>
          </w:p>
        </w:tc>
        <w:tc>
          <w:tcPr>
            <w:tcW w:w="851" w:type="dxa"/>
            <w:gridSpan w:val="5"/>
            <w:shd w:val="clear" w:color="auto" w:fill="auto"/>
            <w:vAlign w:val="center"/>
          </w:tcPr>
          <w:p w14:paraId="3ADBB623" w14:textId="6997E065" w:rsidR="000C1396" w:rsidRPr="0060788B" w:rsidRDefault="000C1396" w:rsidP="000C1396">
            <w:pPr>
              <w:jc w:val="center"/>
              <w:rPr>
                <w:rFonts w:ascii="Arial" w:hAnsi="Arial" w:cs="Arial"/>
                <w:sz w:val="16"/>
                <w:szCs w:val="16"/>
              </w:rPr>
            </w:pPr>
            <w:r w:rsidRPr="0060788B">
              <w:rPr>
                <w:rFonts w:ascii="Arial" w:hAnsi="Arial" w:cs="Arial"/>
                <w:sz w:val="16"/>
                <w:szCs w:val="16"/>
              </w:rPr>
              <w:t>Día</w:t>
            </w:r>
          </w:p>
        </w:tc>
        <w:tc>
          <w:tcPr>
            <w:tcW w:w="783" w:type="dxa"/>
            <w:shd w:val="clear" w:color="auto" w:fill="auto"/>
            <w:vAlign w:val="center"/>
          </w:tcPr>
          <w:p w14:paraId="19E721BA" w14:textId="02888538" w:rsidR="000C1396" w:rsidRPr="0060788B" w:rsidRDefault="000C1396" w:rsidP="000C1396">
            <w:pPr>
              <w:jc w:val="center"/>
              <w:rPr>
                <w:rFonts w:ascii="Arial" w:hAnsi="Arial" w:cs="Arial"/>
                <w:sz w:val="16"/>
                <w:szCs w:val="16"/>
              </w:rPr>
            </w:pPr>
            <w:r w:rsidRPr="0060788B">
              <w:rPr>
                <w:rFonts w:ascii="Arial" w:hAnsi="Arial" w:cs="Arial"/>
                <w:sz w:val="16"/>
                <w:szCs w:val="16"/>
              </w:rPr>
              <w:t xml:space="preserve">Mes </w:t>
            </w:r>
          </w:p>
        </w:tc>
        <w:tc>
          <w:tcPr>
            <w:tcW w:w="786" w:type="dxa"/>
            <w:gridSpan w:val="2"/>
            <w:tcBorders>
              <w:right w:val="single" w:sz="8" w:space="0" w:color="595959" w:themeColor="text1" w:themeTint="A6"/>
            </w:tcBorders>
            <w:shd w:val="clear" w:color="auto" w:fill="auto"/>
            <w:vAlign w:val="center"/>
          </w:tcPr>
          <w:p w14:paraId="53059B36" w14:textId="4A6B78DB" w:rsidR="000C1396" w:rsidRPr="0060788B" w:rsidRDefault="000C1396" w:rsidP="000C1396">
            <w:pPr>
              <w:jc w:val="center"/>
              <w:rPr>
                <w:rFonts w:ascii="Arial" w:hAnsi="Arial" w:cs="Arial"/>
                <w:sz w:val="16"/>
                <w:szCs w:val="16"/>
              </w:rPr>
            </w:pPr>
            <w:r w:rsidRPr="0060788B">
              <w:rPr>
                <w:rFonts w:ascii="Arial" w:hAnsi="Arial" w:cs="Arial"/>
                <w:sz w:val="16"/>
                <w:szCs w:val="16"/>
              </w:rPr>
              <w:t>Año</w:t>
            </w:r>
          </w:p>
        </w:tc>
      </w:tr>
      <w:tr w:rsidR="000C1396" w:rsidRPr="0060788B" w14:paraId="7BE962AF" w14:textId="77777777" w:rsidTr="008013DD">
        <w:trPr>
          <w:trHeight w:val="644"/>
        </w:trPr>
        <w:tc>
          <w:tcPr>
            <w:tcW w:w="8354" w:type="dxa"/>
            <w:gridSpan w:val="31"/>
            <w:vMerge/>
            <w:tcBorders>
              <w:left w:val="single" w:sz="8" w:space="0" w:color="595959" w:themeColor="text1" w:themeTint="A6"/>
              <w:bottom w:val="single" w:sz="4" w:space="0" w:color="D9D9D9"/>
            </w:tcBorders>
            <w:shd w:val="clear" w:color="auto" w:fill="auto"/>
          </w:tcPr>
          <w:p w14:paraId="05FD6BC0" w14:textId="77777777" w:rsidR="000C1396" w:rsidRPr="0060788B" w:rsidRDefault="000C1396" w:rsidP="006B1337">
            <w:pPr>
              <w:rPr>
                <w:rFonts w:ascii="Arial" w:hAnsi="Arial" w:cs="Arial"/>
                <w:sz w:val="16"/>
                <w:szCs w:val="16"/>
              </w:rPr>
            </w:pPr>
          </w:p>
        </w:tc>
        <w:tc>
          <w:tcPr>
            <w:tcW w:w="851" w:type="dxa"/>
            <w:gridSpan w:val="5"/>
            <w:shd w:val="clear" w:color="auto" w:fill="auto"/>
            <w:vAlign w:val="center"/>
          </w:tcPr>
          <w:p w14:paraId="661B518E" w14:textId="3BCFEEA2" w:rsidR="000C1396" w:rsidRPr="0060788B" w:rsidRDefault="00792965" w:rsidP="00792965">
            <w:pPr>
              <w:jc w:val="center"/>
              <w:rPr>
                <w:rFonts w:ascii="Arial" w:hAnsi="Arial" w:cs="Arial"/>
                <w:sz w:val="16"/>
                <w:szCs w:val="16"/>
              </w:rPr>
            </w:pPr>
            <w:r w:rsidRPr="0060788B">
              <w:rPr>
                <w:rFonts w:ascii="Arial" w:hAnsi="Arial" w:cs="Arial"/>
                <w:sz w:val="16"/>
                <w:szCs w:val="16"/>
                <w:u w:val="single"/>
              </w:rPr>
              <w:fldChar w:fldCharType="begin">
                <w:ffData>
                  <w:name w:val=""/>
                  <w:enabled/>
                  <w:calcOnExit w:val="0"/>
                  <w:textInput>
                    <w:maxLength w:val="23"/>
                  </w:textInput>
                </w:ffData>
              </w:fldChar>
            </w:r>
            <w:r w:rsidRPr="0060788B">
              <w:rPr>
                <w:rFonts w:ascii="Arial" w:hAnsi="Arial" w:cs="Arial"/>
                <w:sz w:val="16"/>
                <w:szCs w:val="16"/>
                <w:u w:val="single"/>
              </w:rPr>
              <w:instrText xml:space="preserve"> FORMTEXT </w:instrText>
            </w:r>
            <w:r w:rsidRPr="0060788B">
              <w:rPr>
                <w:rFonts w:ascii="Arial" w:hAnsi="Arial" w:cs="Arial"/>
                <w:sz w:val="16"/>
                <w:szCs w:val="16"/>
                <w:u w:val="single"/>
              </w:rPr>
            </w:r>
            <w:r w:rsidRPr="0060788B">
              <w:rPr>
                <w:rFonts w:ascii="Arial" w:hAnsi="Arial" w:cs="Arial"/>
                <w:sz w:val="16"/>
                <w:szCs w:val="16"/>
                <w:u w:val="single"/>
              </w:rPr>
              <w:fldChar w:fldCharType="separate"/>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fldChar w:fldCharType="end"/>
            </w:r>
          </w:p>
        </w:tc>
        <w:tc>
          <w:tcPr>
            <w:tcW w:w="783" w:type="dxa"/>
            <w:shd w:val="clear" w:color="auto" w:fill="auto"/>
            <w:vAlign w:val="center"/>
          </w:tcPr>
          <w:p w14:paraId="4114A641" w14:textId="3302A12F" w:rsidR="000C1396" w:rsidRPr="0060788B" w:rsidRDefault="00792965" w:rsidP="00792965">
            <w:pPr>
              <w:jc w:val="center"/>
              <w:rPr>
                <w:rFonts w:ascii="Arial" w:hAnsi="Arial" w:cs="Arial"/>
                <w:sz w:val="16"/>
                <w:szCs w:val="16"/>
              </w:rPr>
            </w:pPr>
            <w:r w:rsidRPr="0060788B">
              <w:rPr>
                <w:rFonts w:ascii="Arial" w:hAnsi="Arial" w:cs="Arial"/>
                <w:sz w:val="16"/>
                <w:szCs w:val="16"/>
                <w:u w:val="single"/>
              </w:rPr>
              <w:fldChar w:fldCharType="begin">
                <w:ffData>
                  <w:name w:val=""/>
                  <w:enabled/>
                  <w:calcOnExit w:val="0"/>
                  <w:textInput>
                    <w:maxLength w:val="23"/>
                  </w:textInput>
                </w:ffData>
              </w:fldChar>
            </w:r>
            <w:r w:rsidRPr="0060788B">
              <w:rPr>
                <w:rFonts w:ascii="Arial" w:hAnsi="Arial" w:cs="Arial"/>
                <w:sz w:val="16"/>
                <w:szCs w:val="16"/>
                <w:u w:val="single"/>
              </w:rPr>
              <w:instrText xml:space="preserve"> FORMTEXT </w:instrText>
            </w:r>
            <w:r w:rsidRPr="0060788B">
              <w:rPr>
                <w:rFonts w:ascii="Arial" w:hAnsi="Arial" w:cs="Arial"/>
                <w:sz w:val="16"/>
                <w:szCs w:val="16"/>
                <w:u w:val="single"/>
              </w:rPr>
            </w:r>
            <w:r w:rsidRPr="0060788B">
              <w:rPr>
                <w:rFonts w:ascii="Arial" w:hAnsi="Arial" w:cs="Arial"/>
                <w:sz w:val="16"/>
                <w:szCs w:val="16"/>
                <w:u w:val="single"/>
              </w:rPr>
              <w:fldChar w:fldCharType="separate"/>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fldChar w:fldCharType="end"/>
            </w:r>
          </w:p>
        </w:tc>
        <w:tc>
          <w:tcPr>
            <w:tcW w:w="786" w:type="dxa"/>
            <w:gridSpan w:val="2"/>
            <w:tcBorders>
              <w:right w:val="single" w:sz="8" w:space="0" w:color="595959" w:themeColor="text1" w:themeTint="A6"/>
            </w:tcBorders>
            <w:shd w:val="clear" w:color="auto" w:fill="auto"/>
            <w:vAlign w:val="center"/>
          </w:tcPr>
          <w:p w14:paraId="503AD425" w14:textId="06EE43DF" w:rsidR="000C1396" w:rsidRPr="0060788B" w:rsidRDefault="00792965" w:rsidP="00792965">
            <w:pPr>
              <w:jc w:val="center"/>
              <w:rPr>
                <w:rFonts w:ascii="Arial" w:hAnsi="Arial" w:cs="Arial"/>
                <w:sz w:val="16"/>
                <w:szCs w:val="16"/>
              </w:rPr>
            </w:pPr>
            <w:r w:rsidRPr="0060788B">
              <w:rPr>
                <w:rFonts w:ascii="Arial" w:hAnsi="Arial" w:cs="Arial"/>
                <w:sz w:val="16"/>
                <w:szCs w:val="16"/>
                <w:u w:val="single"/>
              </w:rPr>
              <w:fldChar w:fldCharType="begin">
                <w:ffData>
                  <w:name w:val=""/>
                  <w:enabled/>
                  <w:calcOnExit w:val="0"/>
                  <w:textInput>
                    <w:maxLength w:val="23"/>
                  </w:textInput>
                </w:ffData>
              </w:fldChar>
            </w:r>
            <w:r w:rsidRPr="0060788B">
              <w:rPr>
                <w:rFonts w:ascii="Arial" w:hAnsi="Arial" w:cs="Arial"/>
                <w:sz w:val="16"/>
                <w:szCs w:val="16"/>
                <w:u w:val="single"/>
              </w:rPr>
              <w:instrText xml:space="preserve"> FORMTEXT </w:instrText>
            </w:r>
            <w:r w:rsidRPr="0060788B">
              <w:rPr>
                <w:rFonts w:ascii="Arial" w:hAnsi="Arial" w:cs="Arial"/>
                <w:sz w:val="16"/>
                <w:szCs w:val="16"/>
                <w:u w:val="single"/>
              </w:rPr>
            </w:r>
            <w:r w:rsidRPr="0060788B">
              <w:rPr>
                <w:rFonts w:ascii="Arial" w:hAnsi="Arial" w:cs="Arial"/>
                <w:sz w:val="16"/>
                <w:szCs w:val="16"/>
                <w:u w:val="single"/>
              </w:rPr>
              <w:fldChar w:fldCharType="separate"/>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t> </w:t>
            </w:r>
            <w:r w:rsidRPr="0060788B">
              <w:rPr>
                <w:rFonts w:ascii="Arial" w:hAnsi="Arial" w:cs="Arial"/>
                <w:sz w:val="16"/>
                <w:szCs w:val="16"/>
                <w:u w:val="single"/>
              </w:rPr>
              <w:fldChar w:fldCharType="end"/>
            </w:r>
          </w:p>
        </w:tc>
      </w:tr>
      <w:tr w:rsidR="006B1337" w:rsidRPr="0060788B" w14:paraId="318A1171" w14:textId="77777777" w:rsidTr="00E4657E">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318A1170" w14:textId="4D84701D" w:rsidR="006B1337" w:rsidRPr="005B5567" w:rsidRDefault="000C1396" w:rsidP="005B5567">
            <w:pPr>
              <w:rPr>
                <w:rFonts w:ascii="Arial" w:hAnsi="Arial" w:cs="Arial"/>
                <w:b/>
                <w:sz w:val="20"/>
                <w:szCs w:val="20"/>
              </w:rPr>
            </w:pPr>
            <w:r w:rsidRPr="005B5567">
              <w:rPr>
                <w:rFonts w:ascii="Arial" w:hAnsi="Arial" w:cs="Arial"/>
                <w:b/>
                <w:sz w:val="20"/>
                <w:szCs w:val="20"/>
              </w:rPr>
              <w:t>DATOS GENERALES</w:t>
            </w:r>
            <w:r w:rsidR="007F3E9B" w:rsidRPr="005B5567">
              <w:rPr>
                <w:rFonts w:ascii="Arial" w:hAnsi="Arial" w:cs="Arial"/>
                <w:b/>
                <w:sz w:val="20"/>
                <w:szCs w:val="20"/>
              </w:rPr>
              <w:t xml:space="preserve"> (SÓLO PARA USO DEL BANCO)</w:t>
            </w:r>
          </w:p>
        </w:tc>
      </w:tr>
      <w:tr w:rsidR="00451C02" w:rsidRPr="0060788B" w14:paraId="48C64197" w14:textId="77777777" w:rsidTr="00E4657E">
        <w:trPr>
          <w:trHeight w:val="874"/>
        </w:trPr>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tcPr>
          <w:p w14:paraId="1088FC3B" w14:textId="77777777" w:rsidR="00D66097" w:rsidRPr="0060788B" w:rsidRDefault="00D66097" w:rsidP="00D66097">
            <w:pPr>
              <w:rPr>
                <w:rFonts w:ascii="Arial" w:hAnsi="Arial" w:cs="Arial"/>
                <w:sz w:val="16"/>
                <w:szCs w:val="16"/>
              </w:rPr>
            </w:pPr>
          </w:p>
          <w:p w14:paraId="07DA846B" w14:textId="2EBECAD6" w:rsidR="00D66097" w:rsidRPr="0060788B" w:rsidRDefault="00451C02" w:rsidP="00D66097">
            <w:pPr>
              <w:rPr>
                <w:rFonts w:ascii="Arial" w:hAnsi="Arial" w:cs="Arial"/>
                <w:sz w:val="16"/>
                <w:szCs w:val="16"/>
              </w:rPr>
            </w:pPr>
            <w:r w:rsidRPr="0060788B">
              <w:rPr>
                <w:rFonts w:ascii="Arial" w:hAnsi="Arial" w:cs="Arial"/>
                <w:sz w:val="16"/>
                <w:szCs w:val="16"/>
              </w:rPr>
              <w:t>Afiliación Solicitada por</w:t>
            </w:r>
            <w:r w:rsidR="00885B83" w:rsidRPr="0060788B">
              <w:rPr>
                <w:rFonts w:ascii="Arial" w:hAnsi="Arial" w:cs="Arial"/>
                <w:sz w:val="16"/>
                <w:szCs w:val="16"/>
              </w:rPr>
              <w:t>:</w:t>
            </w:r>
            <w:r w:rsidR="00D66097" w:rsidRPr="0060788B">
              <w:rPr>
                <w:rFonts w:ascii="Arial" w:hAnsi="Arial" w:cs="Arial"/>
                <w:sz w:val="16"/>
                <w:szCs w:val="16"/>
              </w:rPr>
              <w:t xml:space="preserve"> </w:t>
            </w:r>
            <w:r w:rsidR="00517A7A" w:rsidRPr="0060788B">
              <w:rPr>
                <w:rFonts w:ascii="Arial" w:hAnsi="Arial" w:cs="Arial"/>
                <w:sz w:val="16"/>
                <w:szCs w:val="16"/>
              </w:rPr>
              <w:t xml:space="preserve">    </w:t>
            </w:r>
            <w:r w:rsidR="00D66097" w:rsidRPr="0060788B">
              <w:rPr>
                <w:rFonts w:ascii="Arial" w:hAnsi="Arial" w:cs="Arial"/>
                <w:sz w:val="16"/>
                <w:szCs w:val="16"/>
              </w:rPr>
              <w:fldChar w:fldCharType="begin">
                <w:ffData>
                  <w:name w:val="Casilla2"/>
                  <w:enabled/>
                  <w:calcOnExit w:val="0"/>
                  <w:checkBox>
                    <w:sizeAuto/>
                    <w:default w:val="0"/>
                    <w:checked w:val="0"/>
                  </w:checkBox>
                </w:ffData>
              </w:fldChar>
            </w:r>
            <w:r w:rsidR="00D66097"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D66097" w:rsidRPr="0060788B">
              <w:rPr>
                <w:rFonts w:ascii="Arial" w:hAnsi="Arial" w:cs="Arial"/>
                <w:sz w:val="16"/>
                <w:szCs w:val="16"/>
              </w:rPr>
              <w:fldChar w:fldCharType="end"/>
            </w:r>
            <w:r w:rsidR="00D66097" w:rsidRPr="0060788B">
              <w:rPr>
                <w:rFonts w:ascii="Arial" w:hAnsi="Arial" w:cs="Arial"/>
                <w:sz w:val="16"/>
                <w:szCs w:val="16"/>
              </w:rPr>
              <w:t xml:space="preserve">Medios de Pagos     </w:t>
            </w:r>
            <w:r w:rsidR="00D66097" w:rsidRPr="0060788B">
              <w:rPr>
                <w:rFonts w:ascii="Arial" w:hAnsi="Arial" w:cs="Arial"/>
                <w:sz w:val="16"/>
                <w:szCs w:val="16"/>
              </w:rPr>
              <w:fldChar w:fldCharType="begin">
                <w:ffData>
                  <w:name w:val="Casilla2"/>
                  <w:enabled/>
                  <w:calcOnExit w:val="0"/>
                  <w:checkBox>
                    <w:sizeAuto/>
                    <w:default w:val="0"/>
                    <w:checked w:val="0"/>
                  </w:checkBox>
                </w:ffData>
              </w:fldChar>
            </w:r>
            <w:r w:rsidR="00D66097"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D66097" w:rsidRPr="0060788B">
              <w:rPr>
                <w:rFonts w:ascii="Arial" w:hAnsi="Arial" w:cs="Arial"/>
                <w:sz w:val="16"/>
                <w:szCs w:val="16"/>
              </w:rPr>
              <w:fldChar w:fldCharType="end"/>
            </w:r>
            <w:r w:rsidR="00D66097" w:rsidRPr="0060788B">
              <w:rPr>
                <w:rFonts w:ascii="Arial" w:hAnsi="Arial" w:cs="Arial"/>
                <w:sz w:val="16"/>
                <w:szCs w:val="16"/>
              </w:rPr>
              <w:t xml:space="preserve">Sucursal         </w:t>
            </w:r>
            <w:r w:rsidR="00D66097" w:rsidRPr="0060788B">
              <w:rPr>
                <w:rFonts w:ascii="Arial" w:hAnsi="Arial" w:cs="Arial"/>
                <w:sz w:val="16"/>
                <w:szCs w:val="16"/>
              </w:rPr>
              <w:fldChar w:fldCharType="begin">
                <w:ffData>
                  <w:name w:val="Casilla2"/>
                  <w:enabled/>
                  <w:calcOnExit w:val="0"/>
                  <w:checkBox>
                    <w:sizeAuto/>
                    <w:default w:val="0"/>
                    <w:checked w:val="0"/>
                  </w:checkBox>
                </w:ffData>
              </w:fldChar>
            </w:r>
            <w:r w:rsidR="00D66097"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D66097" w:rsidRPr="0060788B">
              <w:rPr>
                <w:rFonts w:ascii="Arial" w:hAnsi="Arial" w:cs="Arial"/>
                <w:sz w:val="16"/>
                <w:szCs w:val="16"/>
              </w:rPr>
              <w:fldChar w:fldCharType="end"/>
            </w:r>
            <w:r w:rsidR="00D66097" w:rsidRPr="0060788B">
              <w:rPr>
                <w:rFonts w:ascii="Arial" w:hAnsi="Arial" w:cs="Arial"/>
                <w:sz w:val="16"/>
                <w:szCs w:val="16"/>
              </w:rPr>
              <w:t xml:space="preserve">Banca           </w:t>
            </w:r>
            <w:r w:rsidR="00D66097" w:rsidRPr="0060788B">
              <w:rPr>
                <w:rFonts w:ascii="Arial" w:hAnsi="Arial" w:cs="Arial"/>
                <w:sz w:val="16"/>
                <w:szCs w:val="16"/>
              </w:rPr>
              <w:fldChar w:fldCharType="begin">
                <w:ffData>
                  <w:name w:val="Casilla2"/>
                  <w:enabled/>
                  <w:calcOnExit w:val="0"/>
                  <w:checkBox>
                    <w:sizeAuto/>
                    <w:default w:val="0"/>
                    <w:checked w:val="0"/>
                  </w:checkBox>
                </w:ffData>
              </w:fldChar>
            </w:r>
            <w:r w:rsidR="00D66097"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D66097" w:rsidRPr="0060788B">
              <w:rPr>
                <w:rFonts w:ascii="Arial" w:hAnsi="Arial" w:cs="Arial"/>
                <w:sz w:val="16"/>
                <w:szCs w:val="16"/>
              </w:rPr>
              <w:fldChar w:fldCharType="end"/>
            </w:r>
            <w:r w:rsidR="00D66097" w:rsidRPr="0060788B">
              <w:rPr>
                <w:rFonts w:ascii="Arial" w:hAnsi="Arial" w:cs="Arial"/>
                <w:sz w:val="16"/>
                <w:szCs w:val="16"/>
              </w:rPr>
              <w:t xml:space="preserve">Otros:  </w:t>
            </w:r>
            <w:r w:rsidR="00D66097" w:rsidRPr="0060788B">
              <w:rPr>
                <w:rFonts w:ascii="Arial" w:hAnsi="Arial" w:cs="Arial"/>
                <w:sz w:val="16"/>
                <w:szCs w:val="16"/>
                <w:u w:val="single"/>
              </w:rPr>
              <w:fldChar w:fldCharType="begin">
                <w:ffData>
                  <w:name w:val=""/>
                  <w:enabled/>
                  <w:calcOnExit w:val="0"/>
                  <w:textInput>
                    <w:maxLength w:val="256"/>
                  </w:textInput>
                </w:ffData>
              </w:fldChar>
            </w:r>
            <w:r w:rsidR="00D66097" w:rsidRPr="0060788B">
              <w:rPr>
                <w:rFonts w:ascii="Arial" w:hAnsi="Arial" w:cs="Arial"/>
                <w:sz w:val="16"/>
                <w:szCs w:val="16"/>
                <w:u w:val="single"/>
              </w:rPr>
              <w:instrText xml:space="preserve"> FORMTEXT </w:instrText>
            </w:r>
            <w:r w:rsidR="00D66097" w:rsidRPr="0060788B">
              <w:rPr>
                <w:rFonts w:ascii="Arial" w:hAnsi="Arial" w:cs="Arial"/>
                <w:sz w:val="16"/>
                <w:szCs w:val="16"/>
                <w:u w:val="single"/>
              </w:rPr>
            </w:r>
            <w:r w:rsidR="00D66097" w:rsidRPr="0060788B">
              <w:rPr>
                <w:rFonts w:ascii="Arial" w:hAnsi="Arial" w:cs="Arial"/>
                <w:sz w:val="16"/>
                <w:szCs w:val="16"/>
                <w:u w:val="single"/>
              </w:rPr>
              <w:fldChar w:fldCharType="separate"/>
            </w:r>
            <w:r w:rsidR="00D66097" w:rsidRPr="0060788B">
              <w:rPr>
                <w:rFonts w:ascii="Arial" w:hAnsi="Arial" w:cs="Arial"/>
                <w:noProof/>
                <w:sz w:val="16"/>
                <w:szCs w:val="16"/>
                <w:u w:val="single"/>
              </w:rPr>
              <w:t> </w:t>
            </w:r>
            <w:r w:rsidR="00D66097" w:rsidRPr="0060788B">
              <w:rPr>
                <w:rFonts w:ascii="Arial" w:hAnsi="Arial" w:cs="Arial"/>
                <w:noProof/>
                <w:sz w:val="16"/>
                <w:szCs w:val="16"/>
                <w:u w:val="single"/>
              </w:rPr>
              <w:t> </w:t>
            </w:r>
            <w:r w:rsidR="00D66097" w:rsidRPr="0060788B">
              <w:rPr>
                <w:rFonts w:ascii="Arial" w:hAnsi="Arial" w:cs="Arial"/>
                <w:noProof/>
                <w:sz w:val="16"/>
                <w:szCs w:val="16"/>
                <w:u w:val="single"/>
              </w:rPr>
              <w:t> </w:t>
            </w:r>
            <w:r w:rsidR="00D66097" w:rsidRPr="0060788B">
              <w:rPr>
                <w:rFonts w:ascii="Arial" w:hAnsi="Arial" w:cs="Arial"/>
                <w:noProof/>
                <w:sz w:val="16"/>
                <w:szCs w:val="16"/>
                <w:u w:val="single"/>
              </w:rPr>
              <w:t> </w:t>
            </w:r>
            <w:r w:rsidR="00D66097" w:rsidRPr="0060788B">
              <w:rPr>
                <w:rFonts w:ascii="Arial" w:hAnsi="Arial" w:cs="Arial"/>
                <w:noProof/>
                <w:sz w:val="16"/>
                <w:szCs w:val="16"/>
                <w:u w:val="single"/>
              </w:rPr>
              <w:t> </w:t>
            </w:r>
            <w:r w:rsidR="00D66097" w:rsidRPr="0060788B">
              <w:rPr>
                <w:rFonts w:ascii="Arial" w:hAnsi="Arial" w:cs="Arial"/>
                <w:sz w:val="16"/>
                <w:szCs w:val="16"/>
                <w:u w:val="single"/>
              </w:rPr>
              <w:fldChar w:fldCharType="end"/>
            </w:r>
            <w:r w:rsidR="00D66097" w:rsidRPr="0060788B">
              <w:rPr>
                <w:rFonts w:ascii="Arial" w:hAnsi="Arial" w:cs="Arial"/>
                <w:sz w:val="16"/>
                <w:szCs w:val="16"/>
              </w:rPr>
              <w:t xml:space="preserve">     </w:t>
            </w:r>
          </w:p>
          <w:p w14:paraId="4838817A" w14:textId="306D696D" w:rsidR="00451C02" w:rsidRPr="0060788B" w:rsidRDefault="006A4DCB" w:rsidP="00451C02">
            <w:pPr>
              <w:rPr>
                <w:rFonts w:ascii="Arial" w:hAnsi="Arial" w:cs="Arial"/>
                <w:sz w:val="16"/>
                <w:szCs w:val="16"/>
              </w:rPr>
            </w:pPr>
            <w:r w:rsidRPr="0060788B">
              <w:rPr>
                <w:rFonts w:ascii="Arial" w:hAnsi="Arial" w:cs="Arial"/>
                <w:sz w:val="16"/>
                <w:szCs w:val="16"/>
              </w:rPr>
              <w:t xml:space="preserve">                                                                       </w:t>
            </w:r>
            <w:r w:rsidR="00321CE0" w:rsidRPr="0060788B">
              <w:rPr>
                <w:rFonts w:ascii="Arial" w:hAnsi="Arial" w:cs="Arial"/>
                <w:sz w:val="16"/>
                <w:szCs w:val="16"/>
              </w:rPr>
              <w:t xml:space="preserve">        </w:t>
            </w:r>
            <w:r w:rsidRPr="0060788B">
              <w:rPr>
                <w:rFonts w:ascii="Arial" w:hAnsi="Arial" w:cs="Arial"/>
                <w:sz w:val="16"/>
                <w:szCs w:val="16"/>
              </w:rPr>
              <w:t xml:space="preserve">                                                                                </w:t>
            </w:r>
          </w:p>
          <w:p w14:paraId="1EC36354" w14:textId="72D01698" w:rsidR="00A73105" w:rsidRPr="0060788B" w:rsidRDefault="00AC05C1" w:rsidP="00F95C3B">
            <w:pPr>
              <w:rPr>
                <w:rFonts w:ascii="Arial" w:hAnsi="Arial" w:cs="Arial"/>
                <w:sz w:val="16"/>
                <w:szCs w:val="16"/>
              </w:rPr>
            </w:pPr>
            <w:r w:rsidRPr="0060788B">
              <w:rPr>
                <w:rFonts w:ascii="Arial" w:hAnsi="Arial" w:cs="Arial"/>
                <w:sz w:val="16"/>
                <w:szCs w:val="16"/>
              </w:rPr>
              <w:t xml:space="preserve">Ejecutivo </w:t>
            </w:r>
            <w:r w:rsidR="00013371" w:rsidRPr="0060788B">
              <w:rPr>
                <w:rFonts w:ascii="Arial" w:hAnsi="Arial" w:cs="Arial"/>
                <w:sz w:val="16"/>
                <w:szCs w:val="16"/>
              </w:rPr>
              <w:t>de Adquirencia</w:t>
            </w:r>
            <w:r w:rsidR="00792965" w:rsidRPr="0060788B">
              <w:rPr>
                <w:rFonts w:ascii="Arial" w:hAnsi="Arial" w:cs="Arial"/>
                <w:sz w:val="16"/>
                <w:szCs w:val="16"/>
              </w:rPr>
              <w:t xml:space="preserve">: </w:t>
            </w:r>
            <w:r w:rsidR="005B4EBE" w:rsidRPr="0060788B">
              <w:rPr>
                <w:rFonts w:ascii="Arial" w:hAnsi="Arial" w:cs="Arial"/>
                <w:sz w:val="16"/>
                <w:szCs w:val="16"/>
              </w:rPr>
              <w:fldChar w:fldCharType="begin">
                <w:ffData>
                  <w:name w:val=""/>
                  <w:enabled/>
                  <w:calcOnExit w:val="0"/>
                  <w:textInput>
                    <w:maxLength w:val="256"/>
                  </w:textInput>
                </w:ffData>
              </w:fldChar>
            </w:r>
            <w:r w:rsidR="005B4EBE" w:rsidRPr="0060788B">
              <w:rPr>
                <w:rFonts w:ascii="Arial" w:hAnsi="Arial" w:cs="Arial"/>
                <w:sz w:val="16"/>
                <w:szCs w:val="16"/>
              </w:rPr>
              <w:instrText xml:space="preserve"> FORMTEXT </w:instrText>
            </w:r>
            <w:r w:rsidR="005B4EBE" w:rsidRPr="0060788B">
              <w:rPr>
                <w:rFonts w:ascii="Arial" w:hAnsi="Arial" w:cs="Arial"/>
                <w:sz w:val="16"/>
                <w:szCs w:val="16"/>
              </w:rPr>
            </w:r>
            <w:r w:rsidR="005B4EBE" w:rsidRPr="0060788B">
              <w:rPr>
                <w:rFonts w:ascii="Arial" w:hAnsi="Arial" w:cs="Arial"/>
                <w:sz w:val="16"/>
                <w:szCs w:val="16"/>
              </w:rPr>
              <w:fldChar w:fldCharType="separate"/>
            </w:r>
            <w:r w:rsidR="005B4EBE" w:rsidRPr="0060788B">
              <w:rPr>
                <w:rFonts w:ascii="Arial" w:hAnsi="Arial" w:cs="Arial"/>
                <w:noProof/>
                <w:sz w:val="16"/>
                <w:szCs w:val="16"/>
              </w:rPr>
              <w:t> </w:t>
            </w:r>
            <w:r w:rsidR="005B4EBE" w:rsidRPr="0060788B">
              <w:rPr>
                <w:rFonts w:ascii="Arial" w:hAnsi="Arial" w:cs="Arial"/>
                <w:noProof/>
                <w:sz w:val="16"/>
                <w:szCs w:val="16"/>
              </w:rPr>
              <w:t> </w:t>
            </w:r>
            <w:r w:rsidR="005B4EBE" w:rsidRPr="0060788B">
              <w:rPr>
                <w:rFonts w:ascii="Arial" w:hAnsi="Arial" w:cs="Arial"/>
                <w:noProof/>
                <w:sz w:val="16"/>
                <w:szCs w:val="16"/>
              </w:rPr>
              <w:t> </w:t>
            </w:r>
            <w:r w:rsidR="005B4EBE" w:rsidRPr="0060788B">
              <w:rPr>
                <w:rFonts w:ascii="Arial" w:hAnsi="Arial" w:cs="Arial"/>
                <w:noProof/>
                <w:sz w:val="16"/>
                <w:szCs w:val="16"/>
              </w:rPr>
              <w:t> </w:t>
            </w:r>
            <w:r w:rsidR="005B4EBE" w:rsidRPr="0060788B">
              <w:rPr>
                <w:rFonts w:ascii="Arial" w:hAnsi="Arial" w:cs="Arial"/>
                <w:noProof/>
                <w:sz w:val="16"/>
                <w:szCs w:val="16"/>
              </w:rPr>
              <w:t> </w:t>
            </w:r>
            <w:r w:rsidR="005B4EBE" w:rsidRPr="0060788B">
              <w:rPr>
                <w:rFonts w:ascii="Arial" w:hAnsi="Arial" w:cs="Arial"/>
                <w:sz w:val="16"/>
                <w:szCs w:val="16"/>
              </w:rPr>
              <w:fldChar w:fldCharType="end"/>
            </w:r>
            <w:r w:rsidR="00401D32" w:rsidRPr="0060788B">
              <w:rPr>
                <w:rFonts w:ascii="Arial" w:hAnsi="Arial" w:cs="Arial"/>
                <w:sz w:val="16"/>
                <w:szCs w:val="16"/>
              </w:rPr>
              <w:t xml:space="preserve">            </w:t>
            </w:r>
            <w:r w:rsidR="005720EC" w:rsidRPr="0060788B">
              <w:rPr>
                <w:rFonts w:ascii="Arial" w:hAnsi="Arial" w:cs="Arial"/>
                <w:sz w:val="16"/>
                <w:szCs w:val="16"/>
              </w:rPr>
              <w:t xml:space="preserve">     </w:t>
            </w:r>
            <w:r w:rsidR="00401D32" w:rsidRPr="0060788B">
              <w:rPr>
                <w:rFonts w:ascii="Arial" w:hAnsi="Arial" w:cs="Arial"/>
                <w:sz w:val="16"/>
                <w:szCs w:val="16"/>
              </w:rPr>
              <w:t xml:space="preserve">  </w:t>
            </w:r>
            <w:r w:rsidR="0046588C" w:rsidRPr="0060788B">
              <w:rPr>
                <w:rFonts w:ascii="Arial" w:hAnsi="Arial" w:cs="Arial"/>
                <w:sz w:val="16"/>
                <w:szCs w:val="16"/>
              </w:rPr>
              <w:t xml:space="preserve"> </w:t>
            </w:r>
            <w:r w:rsidR="006A4DCB" w:rsidRPr="0060788B">
              <w:rPr>
                <w:rFonts w:ascii="Arial" w:hAnsi="Arial" w:cs="Arial"/>
                <w:sz w:val="16"/>
                <w:szCs w:val="16"/>
              </w:rPr>
              <w:t>Nombre de la Sucursal</w:t>
            </w:r>
            <w:r w:rsidR="0046588C" w:rsidRPr="0060788B">
              <w:rPr>
                <w:rFonts w:ascii="Arial" w:hAnsi="Arial" w:cs="Arial"/>
                <w:sz w:val="16"/>
                <w:szCs w:val="16"/>
              </w:rPr>
              <w:t xml:space="preserve"> o Banca</w:t>
            </w:r>
            <w:r w:rsidR="006A4DCB" w:rsidRPr="0060788B">
              <w:rPr>
                <w:rFonts w:ascii="Arial" w:hAnsi="Arial" w:cs="Arial"/>
                <w:sz w:val="16"/>
                <w:szCs w:val="16"/>
              </w:rPr>
              <w:t xml:space="preserve">: </w:t>
            </w:r>
            <w:r w:rsidR="006A4DCB" w:rsidRPr="0060788B">
              <w:rPr>
                <w:rFonts w:ascii="Arial" w:hAnsi="Arial" w:cs="Arial"/>
                <w:sz w:val="16"/>
                <w:szCs w:val="16"/>
              </w:rPr>
              <w:fldChar w:fldCharType="begin">
                <w:ffData>
                  <w:name w:val=""/>
                  <w:enabled/>
                  <w:calcOnExit w:val="0"/>
                  <w:textInput>
                    <w:maxLength w:val="256"/>
                  </w:textInput>
                </w:ffData>
              </w:fldChar>
            </w:r>
            <w:r w:rsidR="006A4DCB" w:rsidRPr="0060788B">
              <w:rPr>
                <w:rFonts w:ascii="Arial" w:hAnsi="Arial" w:cs="Arial"/>
                <w:sz w:val="16"/>
                <w:szCs w:val="16"/>
              </w:rPr>
              <w:instrText xml:space="preserve"> FORMTEXT </w:instrText>
            </w:r>
            <w:r w:rsidR="006A4DCB" w:rsidRPr="0060788B">
              <w:rPr>
                <w:rFonts w:ascii="Arial" w:hAnsi="Arial" w:cs="Arial"/>
                <w:sz w:val="16"/>
                <w:szCs w:val="16"/>
              </w:rPr>
            </w:r>
            <w:r w:rsidR="006A4DCB" w:rsidRPr="0060788B">
              <w:rPr>
                <w:rFonts w:ascii="Arial" w:hAnsi="Arial" w:cs="Arial"/>
                <w:sz w:val="16"/>
                <w:szCs w:val="16"/>
              </w:rPr>
              <w:fldChar w:fldCharType="separate"/>
            </w:r>
            <w:r w:rsidR="006A4DCB" w:rsidRPr="0060788B">
              <w:rPr>
                <w:rFonts w:ascii="Arial" w:hAnsi="Arial" w:cs="Arial"/>
                <w:noProof/>
                <w:sz w:val="16"/>
                <w:szCs w:val="16"/>
              </w:rPr>
              <w:t> </w:t>
            </w:r>
            <w:r w:rsidR="006A4DCB" w:rsidRPr="0060788B">
              <w:rPr>
                <w:rFonts w:ascii="Arial" w:hAnsi="Arial" w:cs="Arial"/>
                <w:noProof/>
                <w:sz w:val="16"/>
                <w:szCs w:val="16"/>
              </w:rPr>
              <w:t> </w:t>
            </w:r>
            <w:r w:rsidR="006A4DCB" w:rsidRPr="0060788B">
              <w:rPr>
                <w:rFonts w:ascii="Arial" w:hAnsi="Arial" w:cs="Arial"/>
                <w:noProof/>
                <w:sz w:val="16"/>
                <w:szCs w:val="16"/>
              </w:rPr>
              <w:t> </w:t>
            </w:r>
            <w:r w:rsidR="006A4DCB" w:rsidRPr="0060788B">
              <w:rPr>
                <w:rFonts w:ascii="Arial" w:hAnsi="Arial" w:cs="Arial"/>
                <w:noProof/>
                <w:sz w:val="16"/>
                <w:szCs w:val="16"/>
              </w:rPr>
              <w:t> </w:t>
            </w:r>
            <w:r w:rsidR="006A4DCB" w:rsidRPr="0060788B">
              <w:rPr>
                <w:rFonts w:ascii="Arial" w:hAnsi="Arial" w:cs="Arial"/>
                <w:noProof/>
                <w:sz w:val="16"/>
                <w:szCs w:val="16"/>
              </w:rPr>
              <w:t> </w:t>
            </w:r>
            <w:r w:rsidR="006A4DCB" w:rsidRPr="0060788B">
              <w:rPr>
                <w:rFonts w:ascii="Arial" w:hAnsi="Arial" w:cs="Arial"/>
                <w:sz w:val="16"/>
                <w:szCs w:val="16"/>
              </w:rPr>
              <w:fldChar w:fldCharType="end"/>
            </w:r>
            <w:r w:rsidR="00013371" w:rsidRPr="0060788B">
              <w:rPr>
                <w:rFonts w:ascii="Arial" w:hAnsi="Arial" w:cs="Arial"/>
                <w:sz w:val="16"/>
                <w:szCs w:val="16"/>
              </w:rPr>
              <w:t xml:space="preserve">       </w:t>
            </w:r>
            <w:r w:rsidRPr="0060788B">
              <w:rPr>
                <w:rFonts w:ascii="Arial" w:hAnsi="Arial" w:cs="Arial"/>
                <w:sz w:val="16"/>
                <w:szCs w:val="16"/>
              </w:rPr>
              <w:t xml:space="preserve">             </w:t>
            </w:r>
            <w:r w:rsidR="00013371" w:rsidRPr="0060788B">
              <w:rPr>
                <w:rFonts w:ascii="Arial" w:hAnsi="Arial" w:cs="Arial"/>
                <w:sz w:val="16"/>
                <w:szCs w:val="16"/>
              </w:rPr>
              <w:t>Ejecutivo de la Sucursal</w:t>
            </w:r>
            <w:r w:rsidR="0046588C" w:rsidRPr="0060788B">
              <w:rPr>
                <w:rFonts w:ascii="Arial" w:hAnsi="Arial" w:cs="Arial"/>
                <w:sz w:val="16"/>
                <w:szCs w:val="16"/>
              </w:rPr>
              <w:t xml:space="preserve"> o Banca</w:t>
            </w:r>
            <w:r w:rsidR="00013371" w:rsidRPr="0060788B">
              <w:rPr>
                <w:rFonts w:ascii="Arial" w:hAnsi="Arial" w:cs="Arial"/>
                <w:sz w:val="16"/>
                <w:szCs w:val="16"/>
              </w:rPr>
              <w:t xml:space="preserve">: </w:t>
            </w:r>
            <w:r w:rsidR="00013371" w:rsidRPr="0060788B">
              <w:rPr>
                <w:rFonts w:ascii="Arial" w:hAnsi="Arial" w:cs="Arial"/>
                <w:sz w:val="16"/>
                <w:szCs w:val="16"/>
              </w:rPr>
              <w:fldChar w:fldCharType="begin">
                <w:ffData>
                  <w:name w:val=""/>
                  <w:enabled/>
                  <w:calcOnExit w:val="0"/>
                  <w:textInput>
                    <w:maxLength w:val="256"/>
                  </w:textInput>
                </w:ffData>
              </w:fldChar>
            </w:r>
            <w:r w:rsidR="00013371" w:rsidRPr="0060788B">
              <w:rPr>
                <w:rFonts w:ascii="Arial" w:hAnsi="Arial" w:cs="Arial"/>
                <w:sz w:val="16"/>
                <w:szCs w:val="16"/>
              </w:rPr>
              <w:instrText xml:space="preserve"> FORMTEXT </w:instrText>
            </w:r>
            <w:r w:rsidR="00013371" w:rsidRPr="0060788B">
              <w:rPr>
                <w:rFonts w:ascii="Arial" w:hAnsi="Arial" w:cs="Arial"/>
                <w:sz w:val="16"/>
                <w:szCs w:val="16"/>
              </w:rPr>
            </w:r>
            <w:r w:rsidR="00013371" w:rsidRPr="0060788B">
              <w:rPr>
                <w:rFonts w:ascii="Arial" w:hAnsi="Arial" w:cs="Arial"/>
                <w:sz w:val="16"/>
                <w:szCs w:val="16"/>
              </w:rPr>
              <w:fldChar w:fldCharType="separate"/>
            </w:r>
            <w:r w:rsidR="00013371" w:rsidRPr="0060788B">
              <w:rPr>
                <w:rFonts w:ascii="Arial" w:hAnsi="Arial" w:cs="Arial"/>
                <w:noProof/>
                <w:sz w:val="16"/>
                <w:szCs w:val="16"/>
              </w:rPr>
              <w:t> </w:t>
            </w:r>
            <w:r w:rsidR="00013371" w:rsidRPr="0060788B">
              <w:rPr>
                <w:rFonts w:ascii="Arial" w:hAnsi="Arial" w:cs="Arial"/>
                <w:noProof/>
                <w:sz w:val="16"/>
                <w:szCs w:val="16"/>
              </w:rPr>
              <w:t> </w:t>
            </w:r>
            <w:r w:rsidR="00013371" w:rsidRPr="0060788B">
              <w:rPr>
                <w:rFonts w:ascii="Arial" w:hAnsi="Arial" w:cs="Arial"/>
                <w:noProof/>
                <w:sz w:val="16"/>
                <w:szCs w:val="16"/>
              </w:rPr>
              <w:t> </w:t>
            </w:r>
            <w:r w:rsidR="00013371" w:rsidRPr="0060788B">
              <w:rPr>
                <w:rFonts w:ascii="Arial" w:hAnsi="Arial" w:cs="Arial"/>
                <w:noProof/>
                <w:sz w:val="16"/>
                <w:szCs w:val="16"/>
              </w:rPr>
              <w:t> </w:t>
            </w:r>
            <w:r w:rsidR="00013371" w:rsidRPr="0060788B">
              <w:rPr>
                <w:rFonts w:ascii="Arial" w:hAnsi="Arial" w:cs="Arial"/>
                <w:noProof/>
                <w:sz w:val="16"/>
                <w:szCs w:val="16"/>
              </w:rPr>
              <w:t> </w:t>
            </w:r>
            <w:r w:rsidR="00013371" w:rsidRPr="0060788B">
              <w:rPr>
                <w:rFonts w:ascii="Arial" w:hAnsi="Arial" w:cs="Arial"/>
                <w:sz w:val="16"/>
                <w:szCs w:val="16"/>
              </w:rPr>
              <w:fldChar w:fldCharType="end"/>
            </w:r>
            <w:r w:rsidR="00013371" w:rsidRPr="0060788B">
              <w:rPr>
                <w:rFonts w:ascii="Arial" w:hAnsi="Arial" w:cs="Arial"/>
                <w:sz w:val="16"/>
                <w:szCs w:val="16"/>
              </w:rPr>
              <w:t xml:space="preserve"> </w:t>
            </w:r>
          </w:p>
        </w:tc>
      </w:tr>
      <w:tr w:rsidR="0060788B" w:rsidRPr="0060788B" w14:paraId="1A21896D" w14:textId="77777777" w:rsidTr="00E4657E">
        <w:trPr>
          <w:trHeight w:val="70"/>
        </w:trPr>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499CA98E" w14:textId="77777777" w:rsidR="0060788B" w:rsidRPr="005B5567" w:rsidRDefault="0060788B" w:rsidP="005B5567">
            <w:pPr>
              <w:rPr>
                <w:rFonts w:ascii="Arial" w:hAnsi="Arial" w:cs="Arial"/>
                <w:b/>
                <w:sz w:val="20"/>
                <w:szCs w:val="20"/>
              </w:rPr>
            </w:pPr>
            <w:r w:rsidRPr="005B5567">
              <w:rPr>
                <w:rFonts w:ascii="Arial" w:hAnsi="Arial" w:cs="Arial"/>
                <w:b/>
                <w:sz w:val="20"/>
                <w:szCs w:val="20"/>
              </w:rPr>
              <w:t xml:space="preserve">DATOS DEL REPRESENTANTE DEL ESTABLECIMIENTO </w:t>
            </w:r>
          </w:p>
        </w:tc>
      </w:tr>
      <w:tr w:rsidR="0060788B" w:rsidRPr="0060788B" w14:paraId="56B57A48" w14:textId="77777777" w:rsidTr="00E4657E">
        <w:trPr>
          <w:trHeight w:val="499"/>
        </w:trPr>
        <w:tc>
          <w:tcPr>
            <w:tcW w:w="3805" w:type="dxa"/>
            <w:gridSpan w:val="13"/>
            <w:tcBorders>
              <w:top w:val="single" w:sz="4" w:space="0" w:color="595959" w:themeColor="text1" w:themeTint="A6"/>
              <w:left w:val="single" w:sz="8" w:space="0" w:color="595959" w:themeColor="text1" w:themeTint="A6"/>
            </w:tcBorders>
            <w:shd w:val="clear" w:color="auto" w:fill="auto"/>
          </w:tcPr>
          <w:p w14:paraId="13A1D019" w14:textId="77777777" w:rsidR="0060788B" w:rsidRPr="0060788B" w:rsidRDefault="0060788B" w:rsidP="00F52FB6">
            <w:pPr>
              <w:rPr>
                <w:rFonts w:ascii="Arial" w:hAnsi="Arial" w:cs="Arial"/>
                <w:sz w:val="16"/>
                <w:szCs w:val="16"/>
              </w:rPr>
            </w:pPr>
            <w:r w:rsidRPr="0060788B">
              <w:rPr>
                <w:rFonts w:ascii="Arial" w:hAnsi="Arial" w:cs="Arial"/>
                <w:sz w:val="16"/>
                <w:szCs w:val="16"/>
              </w:rPr>
              <w:t>Apellidos y Nombres (Representante Legal):</w:t>
            </w:r>
          </w:p>
          <w:p w14:paraId="41B91D15" w14:textId="77777777" w:rsidR="0060788B" w:rsidRPr="0060788B" w:rsidRDefault="0060788B" w:rsidP="00F52FB6">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91" w:type="dxa"/>
            <w:gridSpan w:val="7"/>
            <w:tcBorders>
              <w:top w:val="single" w:sz="4" w:space="0" w:color="595959" w:themeColor="text1" w:themeTint="A6"/>
            </w:tcBorders>
            <w:shd w:val="clear" w:color="auto" w:fill="auto"/>
          </w:tcPr>
          <w:p w14:paraId="759D8BD6" w14:textId="77777777" w:rsidR="0060788B" w:rsidRPr="0060788B" w:rsidRDefault="0060788B" w:rsidP="00F52FB6">
            <w:pPr>
              <w:rPr>
                <w:rFonts w:ascii="Arial" w:hAnsi="Arial" w:cs="Arial"/>
                <w:sz w:val="16"/>
                <w:szCs w:val="16"/>
              </w:rPr>
            </w:pPr>
            <w:r w:rsidRPr="0060788B">
              <w:rPr>
                <w:rFonts w:ascii="Arial" w:hAnsi="Arial" w:cs="Arial"/>
                <w:sz w:val="16"/>
                <w:szCs w:val="16"/>
              </w:rPr>
              <w:t>Cédula/Pasaporte:</w:t>
            </w:r>
          </w:p>
          <w:p w14:paraId="380A8F72" w14:textId="77777777" w:rsidR="0060788B" w:rsidRPr="0060788B" w:rsidRDefault="0060788B" w:rsidP="00F52FB6">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370" w:type="dxa"/>
            <w:gridSpan w:val="9"/>
            <w:tcBorders>
              <w:top w:val="single" w:sz="4" w:space="0" w:color="595959" w:themeColor="text1" w:themeTint="A6"/>
            </w:tcBorders>
            <w:shd w:val="clear" w:color="auto" w:fill="auto"/>
          </w:tcPr>
          <w:p w14:paraId="082DE840" w14:textId="77777777" w:rsidR="0060788B" w:rsidRPr="0060788B" w:rsidRDefault="0060788B" w:rsidP="00F52FB6">
            <w:pPr>
              <w:rPr>
                <w:rFonts w:ascii="Arial" w:hAnsi="Arial" w:cs="Arial"/>
                <w:sz w:val="16"/>
                <w:szCs w:val="16"/>
              </w:rPr>
            </w:pPr>
            <w:r w:rsidRPr="0060788B">
              <w:rPr>
                <w:rFonts w:ascii="Arial" w:hAnsi="Arial" w:cs="Arial"/>
                <w:sz w:val="16"/>
                <w:szCs w:val="16"/>
              </w:rPr>
              <w:t>Cargo:</w:t>
            </w:r>
          </w:p>
          <w:p w14:paraId="64339EF0" w14:textId="77777777" w:rsidR="0060788B" w:rsidRPr="0060788B" w:rsidRDefault="0060788B" w:rsidP="00F52FB6">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808" w:type="dxa"/>
            <w:gridSpan w:val="10"/>
            <w:tcBorders>
              <w:top w:val="single" w:sz="4" w:space="0" w:color="595959" w:themeColor="text1" w:themeTint="A6"/>
              <w:right w:val="single" w:sz="8" w:space="0" w:color="595959" w:themeColor="text1" w:themeTint="A6"/>
            </w:tcBorders>
            <w:shd w:val="clear" w:color="auto" w:fill="auto"/>
          </w:tcPr>
          <w:p w14:paraId="2B65462A" w14:textId="77777777" w:rsidR="0060788B" w:rsidRPr="0060788B" w:rsidRDefault="0060788B" w:rsidP="00F52FB6">
            <w:pPr>
              <w:rPr>
                <w:rFonts w:ascii="Arial" w:hAnsi="Arial" w:cs="Arial"/>
                <w:sz w:val="16"/>
                <w:szCs w:val="16"/>
              </w:rPr>
            </w:pPr>
            <w:r w:rsidRPr="0060788B">
              <w:rPr>
                <w:rFonts w:ascii="Arial" w:hAnsi="Arial" w:cs="Arial"/>
                <w:sz w:val="16"/>
                <w:szCs w:val="16"/>
              </w:rPr>
              <w:t>Teléfono de Casa y Celular:</w:t>
            </w:r>
          </w:p>
          <w:p w14:paraId="67417F17" w14:textId="77777777" w:rsidR="0060788B" w:rsidRPr="0060788B" w:rsidRDefault="0060788B" w:rsidP="00F52FB6">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60788B" w:rsidRPr="0060788B" w14:paraId="02174C73" w14:textId="77777777" w:rsidTr="00E4657E">
        <w:trPr>
          <w:trHeight w:val="513"/>
        </w:trPr>
        <w:tc>
          <w:tcPr>
            <w:tcW w:w="5596" w:type="dxa"/>
            <w:gridSpan w:val="20"/>
            <w:tcBorders>
              <w:left w:val="single" w:sz="8" w:space="0" w:color="595959" w:themeColor="text1" w:themeTint="A6"/>
            </w:tcBorders>
            <w:shd w:val="clear" w:color="auto" w:fill="auto"/>
          </w:tcPr>
          <w:p w14:paraId="0B210FB3" w14:textId="77777777" w:rsidR="0060788B" w:rsidRPr="0060788B" w:rsidRDefault="0060788B" w:rsidP="00F52FB6">
            <w:pPr>
              <w:rPr>
                <w:rFonts w:ascii="Arial" w:hAnsi="Arial" w:cs="Arial"/>
                <w:sz w:val="16"/>
                <w:szCs w:val="16"/>
              </w:rPr>
            </w:pPr>
            <w:r w:rsidRPr="0060788B">
              <w:rPr>
                <w:rFonts w:ascii="Arial" w:hAnsi="Arial" w:cs="Arial"/>
                <w:sz w:val="16"/>
                <w:szCs w:val="16"/>
              </w:rPr>
              <w:t>Dirección:</w:t>
            </w:r>
          </w:p>
          <w:p w14:paraId="0E63FCF4" w14:textId="77777777" w:rsidR="0060788B" w:rsidRPr="0060788B" w:rsidRDefault="0060788B" w:rsidP="00F52FB6">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5178" w:type="dxa"/>
            <w:gridSpan w:val="19"/>
            <w:tcBorders>
              <w:right w:val="single" w:sz="8" w:space="0" w:color="595959" w:themeColor="text1" w:themeTint="A6"/>
            </w:tcBorders>
            <w:shd w:val="clear" w:color="auto" w:fill="auto"/>
          </w:tcPr>
          <w:p w14:paraId="2CEBD596" w14:textId="77777777" w:rsidR="0060788B" w:rsidRPr="0060788B" w:rsidRDefault="0060788B" w:rsidP="00F52FB6">
            <w:pPr>
              <w:rPr>
                <w:rFonts w:ascii="Arial" w:hAnsi="Arial" w:cs="Arial"/>
                <w:sz w:val="16"/>
                <w:szCs w:val="16"/>
              </w:rPr>
            </w:pPr>
            <w:r w:rsidRPr="0060788B">
              <w:rPr>
                <w:rFonts w:ascii="Arial" w:hAnsi="Arial" w:cs="Arial"/>
                <w:sz w:val="16"/>
                <w:szCs w:val="16"/>
              </w:rPr>
              <w:t>e-Mail:</w:t>
            </w:r>
          </w:p>
          <w:p w14:paraId="6E6DB721" w14:textId="77777777" w:rsidR="0060788B" w:rsidRPr="0060788B" w:rsidRDefault="0060788B" w:rsidP="00F52FB6">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60788B" w:rsidRPr="0060788B" w14:paraId="527E9F27" w14:textId="77777777" w:rsidTr="00E4657E">
        <w:trPr>
          <w:trHeight w:val="379"/>
        </w:trPr>
        <w:tc>
          <w:tcPr>
            <w:tcW w:w="5596" w:type="dxa"/>
            <w:gridSpan w:val="20"/>
            <w:tcBorders>
              <w:left w:val="single" w:sz="8" w:space="0" w:color="595959" w:themeColor="text1" w:themeTint="A6"/>
            </w:tcBorders>
            <w:shd w:val="clear" w:color="auto" w:fill="auto"/>
          </w:tcPr>
          <w:p w14:paraId="52DC9B23" w14:textId="77777777" w:rsidR="0060788B" w:rsidRPr="0060788B" w:rsidRDefault="0060788B" w:rsidP="00F52FB6">
            <w:pPr>
              <w:rPr>
                <w:rFonts w:ascii="Arial" w:hAnsi="Arial" w:cs="Arial"/>
                <w:sz w:val="16"/>
                <w:szCs w:val="16"/>
              </w:rPr>
            </w:pPr>
            <w:r w:rsidRPr="0060788B">
              <w:rPr>
                <w:rFonts w:ascii="Arial" w:hAnsi="Arial" w:cs="Arial"/>
                <w:sz w:val="16"/>
                <w:szCs w:val="16"/>
              </w:rPr>
              <w:t>¿Es usted ciudadano o residente de los Estados Unidos de América?:</w:t>
            </w:r>
          </w:p>
          <w:p w14:paraId="743872DE" w14:textId="77777777" w:rsidR="0060788B" w:rsidRPr="0060788B" w:rsidRDefault="0060788B" w:rsidP="00F52FB6">
            <w:pPr>
              <w:rPr>
                <w:rFonts w:ascii="Arial" w:hAnsi="Arial" w:cs="Arial"/>
                <w:sz w:val="16"/>
                <w:szCs w:val="16"/>
              </w:rPr>
            </w:pPr>
            <w:r w:rsidRPr="0060788B">
              <w:rPr>
                <w:rFonts w:ascii="Arial" w:hAnsi="Arial" w:cs="Arial"/>
                <w:sz w:val="12"/>
                <w:szCs w:val="12"/>
              </w:rPr>
              <w:t xml:space="preserve">                     </w:t>
            </w:r>
            <w:r w:rsidRPr="0060788B">
              <w:rPr>
                <w:rFonts w:ascii="Arial" w:hAnsi="Arial" w:cs="Arial"/>
                <w:sz w:val="12"/>
                <w:szCs w:val="12"/>
              </w:rPr>
              <w:fldChar w:fldCharType="begin">
                <w:ffData>
                  <w:name w:val="Casilla2"/>
                  <w:enabled/>
                  <w:calcOnExit w:val="0"/>
                  <w:checkBox>
                    <w:sizeAuto/>
                    <w:default w:val="0"/>
                    <w:checked w:val="0"/>
                  </w:checkBox>
                </w:ffData>
              </w:fldChar>
            </w:r>
            <w:r w:rsidRPr="0060788B">
              <w:rPr>
                <w:rFonts w:ascii="Arial" w:hAnsi="Arial" w:cs="Arial"/>
                <w:sz w:val="12"/>
                <w:szCs w:val="12"/>
              </w:rPr>
              <w:instrText xml:space="preserve"> FORMCHECKBOX </w:instrText>
            </w:r>
            <w:r w:rsidR="006F386B">
              <w:rPr>
                <w:rFonts w:ascii="Arial" w:hAnsi="Arial" w:cs="Arial"/>
                <w:sz w:val="12"/>
                <w:szCs w:val="12"/>
              </w:rPr>
            </w:r>
            <w:r w:rsidR="006F386B">
              <w:rPr>
                <w:rFonts w:ascii="Arial" w:hAnsi="Arial" w:cs="Arial"/>
                <w:sz w:val="12"/>
                <w:szCs w:val="12"/>
              </w:rPr>
              <w:fldChar w:fldCharType="separate"/>
            </w:r>
            <w:r w:rsidRPr="0060788B">
              <w:rPr>
                <w:rFonts w:ascii="Arial" w:hAnsi="Arial" w:cs="Arial"/>
                <w:sz w:val="12"/>
                <w:szCs w:val="12"/>
              </w:rPr>
              <w:fldChar w:fldCharType="end"/>
            </w:r>
            <w:r w:rsidRPr="0060788B">
              <w:rPr>
                <w:rFonts w:ascii="Arial" w:hAnsi="Arial" w:cs="Arial"/>
                <w:sz w:val="12"/>
                <w:szCs w:val="12"/>
              </w:rPr>
              <w:t xml:space="preserve">Sí                  </w:t>
            </w:r>
            <w:r w:rsidRPr="0060788B">
              <w:rPr>
                <w:rFonts w:ascii="Arial" w:hAnsi="Arial" w:cs="Arial"/>
                <w:sz w:val="12"/>
                <w:szCs w:val="12"/>
              </w:rPr>
              <w:fldChar w:fldCharType="begin">
                <w:ffData>
                  <w:name w:val="Casilla2"/>
                  <w:enabled/>
                  <w:calcOnExit w:val="0"/>
                  <w:checkBox>
                    <w:sizeAuto/>
                    <w:default w:val="0"/>
                    <w:checked w:val="0"/>
                  </w:checkBox>
                </w:ffData>
              </w:fldChar>
            </w:r>
            <w:r w:rsidRPr="0060788B">
              <w:rPr>
                <w:rFonts w:ascii="Arial" w:hAnsi="Arial" w:cs="Arial"/>
                <w:sz w:val="12"/>
                <w:szCs w:val="12"/>
              </w:rPr>
              <w:instrText xml:space="preserve"> FORMCHECKBOX </w:instrText>
            </w:r>
            <w:r w:rsidR="006F386B">
              <w:rPr>
                <w:rFonts w:ascii="Arial" w:hAnsi="Arial" w:cs="Arial"/>
                <w:sz w:val="12"/>
                <w:szCs w:val="12"/>
              </w:rPr>
            </w:r>
            <w:r w:rsidR="006F386B">
              <w:rPr>
                <w:rFonts w:ascii="Arial" w:hAnsi="Arial" w:cs="Arial"/>
                <w:sz w:val="12"/>
                <w:szCs w:val="12"/>
              </w:rPr>
              <w:fldChar w:fldCharType="separate"/>
            </w:r>
            <w:r w:rsidRPr="0060788B">
              <w:rPr>
                <w:rFonts w:ascii="Arial" w:hAnsi="Arial" w:cs="Arial"/>
                <w:sz w:val="12"/>
                <w:szCs w:val="12"/>
              </w:rPr>
              <w:fldChar w:fldCharType="end"/>
            </w:r>
            <w:r w:rsidRPr="0060788B">
              <w:rPr>
                <w:rFonts w:ascii="Arial" w:hAnsi="Arial" w:cs="Arial"/>
                <w:sz w:val="12"/>
                <w:szCs w:val="12"/>
              </w:rPr>
              <w:t>No</w:t>
            </w:r>
          </w:p>
        </w:tc>
        <w:tc>
          <w:tcPr>
            <w:tcW w:w="5178" w:type="dxa"/>
            <w:gridSpan w:val="19"/>
            <w:tcBorders>
              <w:right w:val="single" w:sz="8" w:space="0" w:color="595959" w:themeColor="text1" w:themeTint="A6"/>
            </w:tcBorders>
            <w:shd w:val="clear" w:color="auto" w:fill="auto"/>
          </w:tcPr>
          <w:p w14:paraId="349BA7BC" w14:textId="77777777" w:rsidR="0060788B" w:rsidRPr="0060788B" w:rsidRDefault="0060788B" w:rsidP="00F52FB6">
            <w:pPr>
              <w:rPr>
                <w:rFonts w:ascii="Arial" w:hAnsi="Arial" w:cs="Arial"/>
                <w:sz w:val="16"/>
                <w:szCs w:val="16"/>
              </w:rPr>
            </w:pPr>
          </w:p>
        </w:tc>
      </w:tr>
      <w:tr w:rsidR="0060788B" w:rsidRPr="0060788B" w14:paraId="3A1E18B7" w14:textId="77777777" w:rsidTr="00E4657E">
        <w:trPr>
          <w:trHeight w:val="549"/>
        </w:trPr>
        <w:tc>
          <w:tcPr>
            <w:tcW w:w="5596" w:type="dxa"/>
            <w:gridSpan w:val="20"/>
            <w:tcBorders>
              <w:left w:val="single" w:sz="8" w:space="0" w:color="595959" w:themeColor="text1" w:themeTint="A6"/>
              <w:bottom w:val="single" w:sz="4" w:space="0" w:color="595959" w:themeColor="text1" w:themeTint="A6"/>
            </w:tcBorders>
            <w:shd w:val="clear" w:color="auto" w:fill="auto"/>
            <w:vAlign w:val="center"/>
          </w:tcPr>
          <w:p w14:paraId="5EAC7C6C" w14:textId="77777777" w:rsidR="0060788B" w:rsidRPr="005B5567" w:rsidRDefault="0060788B" w:rsidP="00F52FB6">
            <w:pPr>
              <w:rPr>
                <w:rFonts w:ascii="Arial" w:hAnsi="Arial" w:cs="Arial"/>
                <w:sz w:val="16"/>
                <w:szCs w:val="16"/>
              </w:rPr>
            </w:pPr>
            <w:r w:rsidRPr="005B5567">
              <w:rPr>
                <w:rFonts w:ascii="Arial" w:hAnsi="Arial" w:cs="Arial"/>
                <w:sz w:val="16"/>
                <w:szCs w:val="16"/>
              </w:rPr>
              <w:t xml:space="preserve">¿Es usted, algún familiar suyo o allegado una persona expuesta públicamente (PEP)?           </w:t>
            </w:r>
            <w:r w:rsidRPr="005B5567">
              <w:rPr>
                <w:rFonts w:ascii="Arial" w:hAnsi="Arial" w:cs="Arial"/>
                <w:sz w:val="16"/>
                <w:szCs w:val="16"/>
              </w:rPr>
              <w:fldChar w:fldCharType="begin">
                <w:ffData>
                  <w:name w:val="Casilla2"/>
                  <w:enabled/>
                  <w:calcOnExit w:val="0"/>
                  <w:checkBox>
                    <w:sizeAuto/>
                    <w:default w:val="0"/>
                    <w:checked w:val="0"/>
                  </w:checkBox>
                </w:ffData>
              </w:fldChar>
            </w:r>
            <w:r w:rsidRPr="005B5567">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5B5567">
              <w:rPr>
                <w:rFonts w:ascii="Arial" w:hAnsi="Arial" w:cs="Arial"/>
                <w:sz w:val="16"/>
                <w:szCs w:val="16"/>
              </w:rPr>
              <w:fldChar w:fldCharType="end"/>
            </w:r>
            <w:r w:rsidRPr="005B5567">
              <w:rPr>
                <w:rFonts w:ascii="Arial" w:hAnsi="Arial" w:cs="Arial"/>
                <w:sz w:val="16"/>
                <w:szCs w:val="16"/>
              </w:rPr>
              <w:t xml:space="preserve"> Sí              </w:t>
            </w:r>
            <w:r w:rsidRPr="005B5567">
              <w:rPr>
                <w:rFonts w:ascii="Arial" w:hAnsi="Arial" w:cs="Arial"/>
                <w:sz w:val="16"/>
                <w:szCs w:val="16"/>
              </w:rPr>
              <w:fldChar w:fldCharType="begin">
                <w:ffData>
                  <w:name w:val="Casilla2"/>
                  <w:enabled/>
                  <w:calcOnExit w:val="0"/>
                  <w:checkBox>
                    <w:sizeAuto/>
                    <w:default w:val="0"/>
                    <w:checked w:val="0"/>
                  </w:checkBox>
                </w:ffData>
              </w:fldChar>
            </w:r>
            <w:r w:rsidRPr="005B5567">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5B5567">
              <w:rPr>
                <w:rFonts w:ascii="Arial" w:hAnsi="Arial" w:cs="Arial"/>
                <w:sz w:val="16"/>
                <w:szCs w:val="16"/>
              </w:rPr>
              <w:fldChar w:fldCharType="end"/>
            </w:r>
            <w:r w:rsidRPr="005B5567">
              <w:rPr>
                <w:rFonts w:ascii="Arial" w:hAnsi="Arial" w:cs="Arial"/>
                <w:sz w:val="16"/>
                <w:szCs w:val="16"/>
              </w:rPr>
              <w:t xml:space="preserve">No                                              </w:t>
            </w:r>
          </w:p>
        </w:tc>
        <w:tc>
          <w:tcPr>
            <w:tcW w:w="5178" w:type="dxa"/>
            <w:gridSpan w:val="19"/>
            <w:tcBorders>
              <w:bottom w:val="single" w:sz="4" w:space="0" w:color="595959" w:themeColor="text1" w:themeTint="A6"/>
              <w:right w:val="single" w:sz="8" w:space="0" w:color="595959" w:themeColor="text1" w:themeTint="A6"/>
            </w:tcBorders>
            <w:shd w:val="clear" w:color="auto" w:fill="auto"/>
          </w:tcPr>
          <w:p w14:paraId="1A2E3299" w14:textId="77777777" w:rsidR="0060788B" w:rsidRPr="005B5567" w:rsidRDefault="0060788B" w:rsidP="00F52FB6">
            <w:pPr>
              <w:rPr>
                <w:rFonts w:ascii="Arial" w:hAnsi="Arial" w:cs="Arial"/>
                <w:sz w:val="16"/>
                <w:szCs w:val="16"/>
              </w:rPr>
            </w:pPr>
            <w:r w:rsidRPr="005B5567">
              <w:rPr>
                <w:rFonts w:ascii="Arial" w:hAnsi="Arial" w:cs="Arial"/>
                <w:sz w:val="16"/>
                <w:szCs w:val="16"/>
              </w:rPr>
              <w:t xml:space="preserve">En caso de afirmativo indique el nombre: </w:t>
            </w:r>
          </w:p>
          <w:p w14:paraId="7957D89E" w14:textId="77777777" w:rsidR="0060788B" w:rsidRPr="005B5567" w:rsidRDefault="0060788B" w:rsidP="00F52FB6">
            <w:pPr>
              <w:rPr>
                <w:rFonts w:ascii="Arial" w:hAnsi="Arial" w:cs="Arial"/>
                <w:sz w:val="16"/>
                <w:szCs w:val="16"/>
              </w:rPr>
            </w:pPr>
            <w:r w:rsidRPr="005B5567">
              <w:rPr>
                <w:rFonts w:ascii="Arial" w:hAnsi="Arial" w:cs="Arial"/>
                <w:sz w:val="16"/>
                <w:szCs w:val="16"/>
              </w:rPr>
              <w:fldChar w:fldCharType="begin">
                <w:ffData>
                  <w:name w:val=""/>
                  <w:enabled/>
                  <w:calcOnExit w:val="0"/>
                  <w:textInput>
                    <w:maxLength w:val="256"/>
                  </w:textInput>
                </w:ffData>
              </w:fldChar>
            </w:r>
            <w:r w:rsidRPr="005B5567">
              <w:rPr>
                <w:rFonts w:ascii="Arial" w:hAnsi="Arial" w:cs="Arial"/>
                <w:sz w:val="16"/>
                <w:szCs w:val="16"/>
              </w:rPr>
              <w:instrText xml:space="preserve"> FORMTEXT </w:instrText>
            </w:r>
            <w:r w:rsidRPr="005B5567">
              <w:rPr>
                <w:rFonts w:ascii="Arial" w:hAnsi="Arial" w:cs="Arial"/>
                <w:sz w:val="16"/>
                <w:szCs w:val="16"/>
              </w:rPr>
            </w:r>
            <w:r w:rsidRPr="005B5567">
              <w:rPr>
                <w:rFonts w:ascii="Arial" w:hAnsi="Arial" w:cs="Arial"/>
                <w:sz w:val="16"/>
                <w:szCs w:val="16"/>
              </w:rPr>
              <w:fldChar w:fldCharType="separate"/>
            </w:r>
            <w:r w:rsidRPr="005B5567">
              <w:rPr>
                <w:rFonts w:ascii="Arial" w:hAnsi="Arial" w:cs="Arial"/>
                <w:noProof/>
                <w:sz w:val="16"/>
                <w:szCs w:val="16"/>
              </w:rPr>
              <w:t> </w:t>
            </w:r>
            <w:r w:rsidRPr="005B5567">
              <w:rPr>
                <w:rFonts w:ascii="Arial" w:hAnsi="Arial" w:cs="Arial"/>
                <w:noProof/>
                <w:sz w:val="16"/>
                <w:szCs w:val="16"/>
              </w:rPr>
              <w:t> </w:t>
            </w:r>
            <w:r w:rsidRPr="005B5567">
              <w:rPr>
                <w:rFonts w:ascii="Arial" w:hAnsi="Arial" w:cs="Arial"/>
                <w:noProof/>
                <w:sz w:val="16"/>
                <w:szCs w:val="16"/>
              </w:rPr>
              <w:t> </w:t>
            </w:r>
            <w:r w:rsidRPr="005B5567">
              <w:rPr>
                <w:rFonts w:ascii="Arial" w:hAnsi="Arial" w:cs="Arial"/>
                <w:noProof/>
                <w:sz w:val="16"/>
                <w:szCs w:val="16"/>
              </w:rPr>
              <w:t> </w:t>
            </w:r>
            <w:r w:rsidRPr="005B5567">
              <w:rPr>
                <w:rFonts w:ascii="Arial" w:hAnsi="Arial" w:cs="Arial"/>
                <w:noProof/>
                <w:sz w:val="16"/>
                <w:szCs w:val="16"/>
              </w:rPr>
              <w:t> </w:t>
            </w:r>
            <w:r w:rsidRPr="005B5567">
              <w:rPr>
                <w:rFonts w:ascii="Arial" w:hAnsi="Arial" w:cs="Arial"/>
                <w:sz w:val="16"/>
                <w:szCs w:val="16"/>
              </w:rPr>
              <w:fldChar w:fldCharType="end"/>
            </w:r>
          </w:p>
        </w:tc>
      </w:tr>
      <w:tr w:rsidR="006B1337" w:rsidRPr="0060788B" w14:paraId="318A11B9" w14:textId="77777777" w:rsidTr="00E4657E">
        <w:trPr>
          <w:trHeight w:val="113"/>
        </w:trPr>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318A11B8" w14:textId="4D6E3AF3" w:rsidR="006B1337" w:rsidRPr="00AB206A" w:rsidRDefault="000F75CA" w:rsidP="005B5567">
            <w:pPr>
              <w:rPr>
                <w:rFonts w:ascii="Arial" w:hAnsi="Arial" w:cs="Arial"/>
                <w:b/>
                <w:sz w:val="20"/>
                <w:szCs w:val="20"/>
              </w:rPr>
            </w:pPr>
            <w:r w:rsidRPr="00AB206A">
              <w:rPr>
                <w:rFonts w:ascii="Arial" w:hAnsi="Arial" w:cs="Arial"/>
                <w:b/>
                <w:sz w:val="20"/>
                <w:szCs w:val="20"/>
              </w:rPr>
              <w:t>DATOS DEL ESTABLECIMIENTO</w:t>
            </w:r>
          </w:p>
        </w:tc>
      </w:tr>
      <w:tr w:rsidR="00401D32" w:rsidRPr="0060788B" w14:paraId="4F63F2F9" w14:textId="77777777" w:rsidTr="00E4657E">
        <w:trPr>
          <w:trHeight w:val="704"/>
        </w:trPr>
        <w:tc>
          <w:tcPr>
            <w:tcW w:w="2405" w:type="dxa"/>
            <w:gridSpan w:val="4"/>
            <w:tcBorders>
              <w:top w:val="single" w:sz="4" w:space="0" w:color="595959" w:themeColor="text1" w:themeTint="A6"/>
              <w:left w:val="single" w:sz="8" w:space="0" w:color="595959" w:themeColor="text1" w:themeTint="A6"/>
            </w:tcBorders>
            <w:shd w:val="clear" w:color="auto" w:fill="auto"/>
          </w:tcPr>
          <w:p w14:paraId="085F5B67" w14:textId="77777777" w:rsidR="00401D32" w:rsidRPr="0060788B" w:rsidRDefault="00401D32" w:rsidP="006C3ABB">
            <w:pPr>
              <w:rPr>
                <w:rFonts w:ascii="Arial" w:hAnsi="Arial" w:cs="Arial"/>
                <w:sz w:val="16"/>
                <w:szCs w:val="16"/>
              </w:rPr>
            </w:pPr>
            <w:r w:rsidRPr="0060788B">
              <w:rPr>
                <w:rFonts w:ascii="Arial" w:hAnsi="Arial" w:cs="Arial"/>
                <w:sz w:val="16"/>
                <w:szCs w:val="16"/>
              </w:rPr>
              <w:t>Tipo de Sociedad:</w:t>
            </w:r>
          </w:p>
          <w:p w14:paraId="12E746F9" w14:textId="77777777" w:rsidR="00600521" w:rsidRPr="0060788B" w:rsidRDefault="00600521" w:rsidP="006C3ABB">
            <w:pPr>
              <w:rPr>
                <w:rFonts w:ascii="Arial" w:hAnsi="Arial" w:cs="Arial"/>
                <w:sz w:val="16"/>
                <w:szCs w:val="16"/>
              </w:rPr>
            </w:pPr>
          </w:p>
          <w:p w14:paraId="4D4239FC" w14:textId="566AA36D" w:rsidR="00401D32" w:rsidRPr="0060788B" w:rsidRDefault="005720EC" w:rsidP="00401D32">
            <w:pPr>
              <w:rPr>
                <w:rFonts w:ascii="Arial" w:hAnsi="Arial" w:cs="Arial"/>
                <w:sz w:val="16"/>
                <w:szCs w:val="16"/>
              </w:rPr>
            </w:pPr>
            <w:r w:rsidRPr="0060788B">
              <w:rPr>
                <w:rFonts w:ascii="Arial" w:hAnsi="Arial" w:cs="Arial"/>
                <w:sz w:val="16"/>
                <w:szCs w:val="16"/>
              </w:rPr>
              <w:t xml:space="preserve">       </w:t>
            </w:r>
            <w:r w:rsidR="00401D32" w:rsidRPr="0060788B">
              <w:rPr>
                <w:rFonts w:ascii="Arial" w:hAnsi="Arial" w:cs="Arial"/>
                <w:sz w:val="16"/>
                <w:szCs w:val="16"/>
              </w:rPr>
              <w:fldChar w:fldCharType="begin">
                <w:ffData>
                  <w:name w:val="Casilla2"/>
                  <w:enabled/>
                  <w:calcOnExit w:val="0"/>
                  <w:checkBox>
                    <w:sizeAuto/>
                    <w:default w:val="0"/>
                    <w:checked w:val="0"/>
                  </w:checkBox>
                </w:ffData>
              </w:fldChar>
            </w:r>
            <w:r w:rsidR="00401D32"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401D32" w:rsidRPr="0060788B">
              <w:rPr>
                <w:rFonts w:ascii="Arial" w:hAnsi="Arial" w:cs="Arial"/>
                <w:sz w:val="16"/>
                <w:szCs w:val="16"/>
              </w:rPr>
              <w:fldChar w:fldCharType="end"/>
            </w:r>
            <w:r w:rsidR="00401D32" w:rsidRPr="0060788B">
              <w:rPr>
                <w:rFonts w:ascii="Arial" w:hAnsi="Arial" w:cs="Arial"/>
                <w:sz w:val="16"/>
                <w:szCs w:val="16"/>
              </w:rPr>
              <w:t xml:space="preserve">Jurídica      </w:t>
            </w:r>
            <w:r w:rsidR="00401D32" w:rsidRPr="0060788B">
              <w:rPr>
                <w:rFonts w:ascii="Arial" w:hAnsi="Arial" w:cs="Arial"/>
                <w:sz w:val="16"/>
                <w:szCs w:val="16"/>
              </w:rPr>
              <w:fldChar w:fldCharType="begin">
                <w:ffData>
                  <w:name w:val="Casilla2"/>
                  <w:enabled/>
                  <w:calcOnExit w:val="0"/>
                  <w:checkBox>
                    <w:sizeAuto/>
                    <w:default w:val="0"/>
                    <w:checked w:val="0"/>
                  </w:checkBox>
                </w:ffData>
              </w:fldChar>
            </w:r>
            <w:r w:rsidR="00401D32"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401D32" w:rsidRPr="0060788B">
              <w:rPr>
                <w:rFonts w:ascii="Arial" w:hAnsi="Arial" w:cs="Arial"/>
                <w:sz w:val="16"/>
                <w:szCs w:val="16"/>
              </w:rPr>
              <w:fldChar w:fldCharType="end"/>
            </w:r>
            <w:r w:rsidR="00401D32" w:rsidRPr="0060788B">
              <w:rPr>
                <w:rFonts w:ascii="Arial" w:hAnsi="Arial" w:cs="Arial"/>
                <w:sz w:val="16"/>
                <w:szCs w:val="16"/>
              </w:rPr>
              <w:t xml:space="preserve">Natural </w:t>
            </w:r>
          </w:p>
        </w:tc>
        <w:tc>
          <w:tcPr>
            <w:tcW w:w="4960" w:type="dxa"/>
            <w:gridSpan w:val="24"/>
            <w:tcBorders>
              <w:top w:val="single" w:sz="4" w:space="0" w:color="595959" w:themeColor="text1" w:themeTint="A6"/>
            </w:tcBorders>
            <w:shd w:val="clear" w:color="auto" w:fill="auto"/>
          </w:tcPr>
          <w:p w14:paraId="7100ACA2" w14:textId="77777777" w:rsidR="00600521" w:rsidRPr="0060788B" w:rsidRDefault="00401D32" w:rsidP="00600521">
            <w:pPr>
              <w:rPr>
                <w:rFonts w:ascii="Arial" w:hAnsi="Arial" w:cs="Arial"/>
                <w:sz w:val="16"/>
                <w:szCs w:val="16"/>
              </w:rPr>
            </w:pPr>
            <w:r w:rsidRPr="0060788B">
              <w:rPr>
                <w:rFonts w:ascii="Arial" w:hAnsi="Arial" w:cs="Arial"/>
                <w:sz w:val="16"/>
                <w:szCs w:val="16"/>
              </w:rPr>
              <w:t xml:space="preserve">Tipo de </w:t>
            </w:r>
            <w:proofErr w:type="gramStart"/>
            <w:r w:rsidRPr="0060788B">
              <w:rPr>
                <w:rFonts w:ascii="Arial" w:hAnsi="Arial" w:cs="Arial"/>
                <w:sz w:val="16"/>
                <w:szCs w:val="16"/>
              </w:rPr>
              <w:t>Autorización :</w:t>
            </w:r>
            <w:proofErr w:type="gramEnd"/>
            <w:r w:rsidR="00885B83" w:rsidRPr="0060788B">
              <w:rPr>
                <w:rFonts w:ascii="Arial" w:hAnsi="Arial" w:cs="Arial"/>
                <w:sz w:val="16"/>
                <w:szCs w:val="16"/>
              </w:rPr>
              <w:t xml:space="preserve">    </w:t>
            </w:r>
          </w:p>
          <w:p w14:paraId="76396511" w14:textId="77777777" w:rsidR="00600521" w:rsidRPr="0060788B" w:rsidRDefault="00600521" w:rsidP="00600521">
            <w:pPr>
              <w:rPr>
                <w:rFonts w:ascii="Arial" w:hAnsi="Arial" w:cs="Arial"/>
                <w:sz w:val="16"/>
                <w:szCs w:val="16"/>
              </w:rPr>
            </w:pPr>
          </w:p>
          <w:p w14:paraId="15E9C8AA" w14:textId="65FD771A" w:rsidR="00401D32" w:rsidRPr="0060788B" w:rsidRDefault="00401D32" w:rsidP="0046588C">
            <w:pPr>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00600521" w:rsidRPr="0060788B">
              <w:rPr>
                <w:rFonts w:ascii="Arial" w:hAnsi="Arial" w:cs="Arial"/>
                <w:sz w:val="16"/>
                <w:szCs w:val="16"/>
              </w:rPr>
              <w:t>Aviso de Operaciones</w:t>
            </w:r>
            <w:r w:rsidR="00885B83" w:rsidRPr="0060788B">
              <w:rPr>
                <w:rFonts w:ascii="Arial" w:hAnsi="Arial" w:cs="Arial"/>
                <w:sz w:val="16"/>
                <w:szCs w:val="16"/>
              </w:rPr>
              <w:t xml:space="preserve">   </w:t>
            </w:r>
            <w:r w:rsidR="003A60CD" w:rsidRPr="0060788B">
              <w:rPr>
                <w:rFonts w:ascii="Arial" w:hAnsi="Arial" w:cs="Arial"/>
                <w:sz w:val="16"/>
                <w:szCs w:val="16"/>
              </w:rPr>
              <w:t xml:space="preserve">   </w:t>
            </w:r>
            <w:r w:rsidR="00600521" w:rsidRPr="0060788B">
              <w:rPr>
                <w:rFonts w:ascii="Arial" w:hAnsi="Arial" w:cs="Arial"/>
                <w:sz w:val="16"/>
                <w:szCs w:val="16"/>
              </w:rPr>
              <w:t xml:space="preserve"> </w:t>
            </w:r>
            <w:r w:rsidR="00600521" w:rsidRPr="0060788B">
              <w:rPr>
                <w:rFonts w:ascii="Arial" w:hAnsi="Arial" w:cs="Arial"/>
                <w:sz w:val="16"/>
                <w:szCs w:val="16"/>
              </w:rPr>
              <w:fldChar w:fldCharType="begin">
                <w:ffData>
                  <w:name w:val="Casilla2"/>
                  <w:enabled/>
                  <w:calcOnExit w:val="0"/>
                  <w:checkBox>
                    <w:sizeAuto/>
                    <w:default w:val="0"/>
                    <w:checked w:val="0"/>
                  </w:checkBox>
                </w:ffData>
              </w:fldChar>
            </w:r>
            <w:r w:rsidR="00600521"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600521" w:rsidRPr="0060788B">
              <w:rPr>
                <w:rFonts w:ascii="Arial" w:hAnsi="Arial" w:cs="Arial"/>
                <w:sz w:val="16"/>
                <w:szCs w:val="16"/>
              </w:rPr>
              <w:fldChar w:fldCharType="end"/>
            </w:r>
            <w:r w:rsidR="00600521" w:rsidRPr="0060788B">
              <w:rPr>
                <w:rFonts w:ascii="Arial" w:hAnsi="Arial" w:cs="Arial"/>
                <w:sz w:val="16"/>
                <w:szCs w:val="16"/>
              </w:rPr>
              <w:t xml:space="preserve">Acta      </w:t>
            </w:r>
            <w:r w:rsidR="00D30D1A" w:rsidRPr="0060788B">
              <w:rPr>
                <w:rFonts w:ascii="Arial" w:hAnsi="Arial" w:cs="Arial"/>
                <w:sz w:val="16"/>
                <w:szCs w:val="16"/>
              </w:rPr>
              <w:fldChar w:fldCharType="begin">
                <w:ffData>
                  <w:name w:val="Casilla2"/>
                  <w:enabled/>
                  <w:calcOnExit w:val="0"/>
                  <w:checkBox>
                    <w:sizeAuto/>
                    <w:default w:val="0"/>
                    <w:checked w:val="0"/>
                  </w:checkBox>
                </w:ffData>
              </w:fldChar>
            </w:r>
            <w:r w:rsidR="00D30D1A"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D30D1A" w:rsidRPr="0060788B">
              <w:rPr>
                <w:rFonts w:ascii="Arial" w:hAnsi="Arial" w:cs="Arial"/>
                <w:sz w:val="16"/>
                <w:szCs w:val="16"/>
              </w:rPr>
              <w:fldChar w:fldCharType="end"/>
            </w:r>
            <w:r w:rsidR="00D30D1A" w:rsidRPr="0060788B">
              <w:rPr>
                <w:rFonts w:ascii="Arial" w:hAnsi="Arial" w:cs="Arial"/>
                <w:sz w:val="16"/>
                <w:szCs w:val="16"/>
              </w:rPr>
              <w:t>Poder</w:t>
            </w:r>
            <w:r w:rsidR="00600521" w:rsidRPr="0060788B">
              <w:rPr>
                <w:rFonts w:ascii="Arial" w:hAnsi="Arial" w:cs="Arial"/>
                <w:sz w:val="16"/>
                <w:szCs w:val="16"/>
              </w:rPr>
              <w:t xml:space="preserve">    </w:t>
            </w:r>
            <w:r w:rsidR="00600521" w:rsidRPr="0060788B">
              <w:rPr>
                <w:rFonts w:ascii="Arial" w:hAnsi="Arial" w:cs="Arial"/>
                <w:sz w:val="16"/>
                <w:szCs w:val="16"/>
              </w:rPr>
              <w:fldChar w:fldCharType="begin">
                <w:ffData>
                  <w:name w:val="Casilla2"/>
                  <w:enabled/>
                  <w:calcOnExit w:val="0"/>
                  <w:checkBox>
                    <w:sizeAuto/>
                    <w:default w:val="0"/>
                    <w:checked w:val="0"/>
                  </w:checkBox>
                </w:ffData>
              </w:fldChar>
            </w:r>
            <w:r w:rsidR="00600521"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00600521" w:rsidRPr="0060788B">
              <w:rPr>
                <w:rFonts w:ascii="Arial" w:hAnsi="Arial" w:cs="Arial"/>
                <w:sz w:val="16"/>
                <w:szCs w:val="16"/>
              </w:rPr>
              <w:fldChar w:fldCharType="end"/>
            </w:r>
            <w:r w:rsidR="00600521" w:rsidRPr="0060788B">
              <w:rPr>
                <w:rFonts w:ascii="Arial" w:hAnsi="Arial" w:cs="Arial"/>
                <w:sz w:val="16"/>
                <w:szCs w:val="16"/>
              </w:rPr>
              <w:t>Otros</w:t>
            </w:r>
          </w:p>
        </w:tc>
        <w:tc>
          <w:tcPr>
            <w:tcW w:w="3409" w:type="dxa"/>
            <w:gridSpan w:val="11"/>
            <w:tcBorders>
              <w:top w:val="single" w:sz="4" w:space="0" w:color="595959" w:themeColor="text1" w:themeTint="A6"/>
              <w:right w:val="single" w:sz="8" w:space="0" w:color="595959" w:themeColor="text1" w:themeTint="A6"/>
            </w:tcBorders>
            <w:shd w:val="clear" w:color="auto" w:fill="auto"/>
          </w:tcPr>
          <w:p w14:paraId="00B761E6" w14:textId="22DED7F6" w:rsidR="00401D32" w:rsidRPr="0060788B" w:rsidRDefault="00401D32" w:rsidP="006C3ABB">
            <w:pPr>
              <w:rPr>
                <w:rFonts w:ascii="Arial" w:hAnsi="Arial" w:cs="Arial"/>
                <w:sz w:val="16"/>
                <w:szCs w:val="16"/>
              </w:rPr>
            </w:pPr>
            <w:r w:rsidRPr="0060788B">
              <w:rPr>
                <w:rFonts w:ascii="Arial" w:hAnsi="Arial" w:cs="Arial"/>
                <w:sz w:val="16"/>
                <w:szCs w:val="16"/>
              </w:rPr>
              <w:t>Tipo de Local:</w:t>
            </w:r>
          </w:p>
          <w:p w14:paraId="4D9A736E" w14:textId="77777777" w:rsidR="00600521" w:rsidRPr="0060788B" w:rsidRDefault="00600521" w:rsidP="006C3ABB">
            <w:pPr>
              <w:rPr>
                <w:rFonts w:ascii="Arial" w:hAnsi="Arial" w:cs="Arial"/>
                <w:sz w:val="16"/>
                <w:szCs w:val="16"/>
              </w:rPr>
            </w:pPr>
          </w:p>
          <w:p w14:paraId="163376DE" w14:textId="2AA4E150" w:rsidR="00401D32" w:rsidRPr="0060788B" w:rsidRDefault="00401D32" w:rsidP="00401D32">
            <w:pPr>
              <w:rPr>
                <w:rFonts w:ascii="Arial" w:hAnsi="Arial" w:cs="Arial"/>
                <w:sz w:val="16"/>
                <w:szCs w:val="16"/>
              </w:rPr>
            </w:pPr>
            <w:r w:rsidRPr="0060788B">
              <w:rPr>
                <w:rFonts w:ascii="Arial" w:hAnsi="Arial" w:cs="Arial"/>
                <w:sz w:val="16"/>
                <w:szCs w:val="16"/>
              </w:rPr>
              <w:t xml:space="preserve"> </w:t>
            </w:r>
            <w:r w:rsidR="005720EC" w:rsidRPr="0060788B">
              <w:rPr>
                <w:rFonts w:ascii="Arial" w:hAnsi="Arial" w:cs="Arial"/>
                <w:sz w:val="16"/>
                <w:szCs w:val="16"/>
              </w:rPr>
              <w:t xml:space="preserve">   </w:t>
            </w:r>
            <w:r w:rsidRPr="0060788B">
              <w:rPr>
                <w:rFonts w:ascii="Arial" w:hAnsi="Arial" w:cs="Arial"/>
                <w:sz w:val="16"/>
                <w:szCs w:val="16"/>
              </w:rPr>
              <w:t xml:space="preserve">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Propio</w:t>
            </w:r>
            <w:r w:rsidR="00885B83" w:rsidRPr="0060788B">
              <w:rPr>
                <w:rFonts w:ascii="Arial" w:hAnsi="Arial" w:cs="Arial"/>
                <w:sz w:val="16"/>
                <w:szCs w:val="16"/>
              </w:rPr>
              <w:t xml:space="preserve">  </w:t>
            </w:r>
            <w:r w:rsidRPr="0060788B">
              <w:rPr>
                <w:rFonts w:ascii="Arial" w:hAnsi="Arial" w:cs="Arial"/>
                <w:sz w:val="16"/>
                <w:szCs w:val="16"/>
              </w:rPr>
              <w:t xml:space="preserve">  </w:t>
            </w:r>
            <w:r w:rsidR="005720EC" w:rsidRPr="0060788B">
              <w:rPr>
                <w:rFonts w:ascii="Arial" w:hAnsi="Arial" w:cs="Arial"/>
                <w:sz w:val="16"/>
                <w:szCs w:val="16"/>
              </w:rPr>
              <w:t xml:space="preserve">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Arrendado</w:t>
            </w:r>
          </w:p>
        </w:tc>
      </w:tr>
      <w:tr w:rsidR="00E1225A" w:rsidRPr="0060788B" w14:paraId="3600CDF8" w14:textId="0C961818" w:rsidTr="00E1225A">
        <w:trPr>
          <w:trHeight w:val="359"/>
        </w:trPr>
        <w:tc>
          <w:tcPr>
            <w:tcW w:w="4561" w:type="dxa"/>
            <w:gridSpan w:val="15"/>
            <w:tcBorders>
              <w:left w:val="single" w:sz="8" w:space="0" w:color="595959" w:themeColor="text1" w:themeTint="A6"/>
            </w:tcBorders>
            <w:shd w:val="clear" w:color="auto" w:fill="auto"/>
          </w:tcPr>
          <w:p w14:paraId="00F2C420" w14:textId="6F7FA587" w:rsidR="00E1225A" w:rsidRPr="0060788B" w:rsidRDefault="00E1225A" w:rsidP="000F75CA">
            <w:pPr>
              <w:rPr>
                <w:rFonts w:ascii="Arial" w:hAnsi="Arial" w:cs="Arial"/>
                <w:sz w:val="16"/>
                <w:szCs w:val="16"/>
              </w:rPr>
            </w:pPr>
            <w:r w:rsidRPr="0060788B">
              <w:rPr>
                <w:rFonts w:ascii="Arial" w:hAnsi="Arial" w:cs="Arial"/>
                <w:sz w:val="16"/>
                <w:szCs w:val="16"/>
              </w:rPr>
              <w:t xml:space="preserve">Razón Social:  </w:t>
            </w:r>
          </w:p>
          <w:p w14:paraId="47F5A67C" w14:textId="0EFE1193" w:rsidR="00E1225A" w:rsidRPr="0060788B" w:rsidRDefault="00E1225A" w:rsidP="00687575">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6213" w:type="dxa"/>
            <w:gridSpan w:val="24"/>
            <w:tcBorders>
              <w:right w:val="single" w:sz="8" w:space="0" w:color="595959" w:themeColor="text1" w:themeTint="A6"/>
            </w:tcBorders>
            <w:shd w:val="clear" w:color="auto" w:fill="auto"/>
            <w:vAlign w:val="center"/>
          </w:tcPr>
          <w:p w14:paraId="7526F73B" w14:textId="0C96CA88" w:rsidR="00E1225A" w:rsidRPr="0060788B" w:rsidRDefault="00E1225A" w:rsidP="00E1225A">
            <w:pPr>
              <w:rPr>
                <w:rFonts w:ascii="Arial" w:hAnsi="Arial" w:cs="Arial"/>
                <w:sz w:val="16"/>
                <w:szCs w:val="16"/>
              </w:rPr>
            </w:pPr>
            <w:r w:rsidRPr="0060788B">
              <w:rPr>
                <w:rFonts w:ascii="Arial" w:hAnsi="Arial" w:cs="Arial"/>
                <w:sz w:val="16"/>
                <w:szCs w:val="16"/>
              </w:rPr>
              <w:t>N° de R.U.C:</w:t>
            </w:r>
            <w:r>
              <w:rPr>
                <w:rFonts w:ascii="Arial" w:hAnsi="Arial" w:cs="Arial"/>
                <w:sz w:val="16"/>
                <w:szCs w:val="16"/>
              </w:rPr>
              <w:t xml:space="preserve">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r>
              <w:rPr>
                <w:rFonts w:ascii="Arial" w:hAnsi="Arial" w:cs="Arial"/>
                <w:sz w:val="16"/>
                <w:szCs w:val="16"/>
              </w:rPr>
              <w:t xml:space="preserve"> DV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4C77F0" w:rsidRPr="0060788B" w14:paraId="3AD2B244" w14:textId="21807AFB" w:rsidTr="00E4657E">
        <w:trPr>
          <w:trHeight w:val="349"/>
        </w:trPr>
        <w:tc>
          <w:tcPr>
            <w:tcW w:w="4226" w:type="dxa"/>
            <w:gridSpan w:val="14"/>
            <w:tcBorders>
              <w:left w:val="single" w:sz="8" w:space="0" w:color="595959" w:themeColor="text1" w:themeTint="A6"/>
            </w:tcBorders>
            <w:shd w:val="clear" w:color="auto" w:fill="auto"/>
          </w:tcPr>
          <w:p w14:paraId="5C6B24E2" w14:textId="77777777" w:rsidR="004C77F0" w:rsidRPr="0060788B" w:rsidRDefault="004C77F0" w:rsidP="00D94532">
            <w:pPr>
              <w:rPr>
                <w:rFonts w:ascii="Arial" w:hAnsi="Arial" w:cs="Arial"/>
                <w:sz w:val="16"/>
                <w:szCs w:val="16"/>
              </w:rPr>
            </w:pPr>
            <w:r w:rsidRPr="0060788B">
              <w:rPr>
                <w:rFonts w:ascii="Arial" w:hAnsi="Arial" w:cs="Arial"/>
                <w:sz w:val="16"/>
                <w:szCs w:val="16"/>
              </w:rPr>
              <w:t xml:space="preserve">Nombre del Establecimiento/ Razón Comercial: </w:t>
            </w:r>
          </w:p>
          <w:p w14:paraId="5AEFC12D" w14:textId="3B1C0578" w:rsidR="00F04F39" w:rsidRPr="0060788B" w:rsidRDefault="005B4EBE"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183" w:type="dxa"/>
            <w:gridSpan w:val="8"/>
            <w:shd w:val="clear" w:color="auto" w:fill="auto"/>
          </w:tcPr>
          <w:p w14:paraId="53634E2B" w14:textId="77777777" w:rsidR="004C77F0" w:rsidRPr="0060788B" w:rsidRDefault="004C77F0" w:rsidP="00EE072A">
            <w:pPr>
              <w:rPr>
                <w:rFonts w:ascii="Arial" w:hAnsi="Arial" w:cs="Arial"/>
                <w:sz w:val="16"/>
                <w:szCs w:val="16"/>
              </w:rPr>
            </w:pPr>
            <w:r w:rsidRPr="0060788B">
              <w:rPr>
                <w:rFonts w:ascii="Arial" w:hAnsi="Arial" w:cs="Arial"/>
                <w:sz w:val="16"/>
                <w:szCs w:val="16"/>
              </w:rPr>
              <w:t>N° de Cliente Banesco:</w:t>
            </w:r>
          </w:p>
          <w:p w14:paraId="40C47FB8" w14:textId="59C2C2F9" w:rsidR="00F04F39" w:rsidRPr="0060788B" w:rsidRDefault="005B4EBE" w:rsidP="00EE072A">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504" w:type="dxa"/>
            <w:gridSpan w:val="11"/>
            <w:shd w:val="clear" w:color="auto" w:fill="auto"/>
          </w:tcPr>
          <w:p w14:paraId="7890C37E" w14:textId="09452C6C" w:rsidR="004C77F0" w:rsidRPr="0060788B" w:rsidRDefault="00BD190C" w:rsidP="004C77F0">
            <w:pPr>
              <w:rPr>
                <w:rFonts w:ascii="Arial" w:hAnsi="Arial" w:cs="Arial"/>
                <w:sz w:val="16"/>
                <w:szCs w:val="16"/>
              </w:rPr>
            </w:pPr>
            <w:r w:rsidRPr="0060788B">
              <w:rPr>
                <w:rFonts w:ascii="Arial" w:hAnsi="Arial" w:cs="Arial"/>
                <w:sz w:val="16"/>
                <w:szCs w:val="16"/>
              </w:rPr>
              <w:t>N° de Cuenta</w:t>
            </w:r>
            <w:r w:rsidR="004C77F0" w:rsidRPr="0060788B">
              <w:rPr>
                <w:rFonts w:ascii="Arial" w:hAnsi="Arial" w:cs="Arial"/>
                <w:sz w:val="16"/>
                <w:szCs w:val="16"/>
              </w:rPr>
              <w:t xml:space="preserve"> Autorizada</w:t>
            </w:r>
          </w:p>
          <w:p w14:paraId="7B3DE922" w14:textId="1FBEB2E9" w:rsidR="00F04F39" w:rsidRPr="0060788B" w:rsidRDefault="005B4EBE" w:rsidP="004C77F0">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861" w:type="dxa"/>
            <w:gridSpan w:val="6"/>
            <w:tcBorders>
              <w:right w:val="single" w:sz="8" w:space="0" w:color="595959" w:themeColor="text1" w:themeTint="A6"/>
            </w:tcBorders>
            <w:shd w:val="clear" w:color="auto" w:fill="auto"/>
          </w:tcPr>
          <w:p w14:paraId="1263F735" w14:textId="77777777" w:rsidR="004C77F0" w:rsidRPr="0060788B" w:rsidRDefault="004C77F0" w:rsidP="00071CBC">
            <w:pPr>
              <w:rPr>
                <w:rFonts w:ascii="Arial" w:hAnsi="Arial" w:cs="Arial"/>
                <w:sz w:val="16"/>
                <w:szCs w:val="16"/>
              </w:rPr>
            </w:pPr>
            <w:r w:rsidRPr="0060788B">
              <w:rPr>
                <w:rFonts w:ascii="Arial" w:hAnsi="Arial" w:cs="Arial"/>
                <w:sz w:val="16"/>
                <w:szCs w:val="16"/>
              </w:rPr>
              <w:t xml:space="preserve">Años de Operación: </w:t>
            </w:r>
          </w:p>
          <w:p w14:paraId="58FABE4F" w14:textId="71E2500F" w:rsidR="00F04F39" w:rsidRPr="0060788B" w:rsidRDefault="005B4EBE" w:rsidP="00F04F39">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B5BDE" w:rsidRPr="0060788B" w14:paraId="2FC80DA2" w14:textId="5E81D5E0" w:rsidTr="00E4657E">
        <w:trPr>
          <w:trHeight w:val="411"/>
        </w:trPr>
        <w:tc>
          <w:tcPr>
            <w:tcW w:w="3224" w:type="dxa"/>
            <w:gridSpan w:val="8"/>
            <w:tcBorders>
              <w:left w:val="single" w:sz="8" w:space="0" w:color="595959" w:themeColor="text1" w:themeTint="A6"/>
            </w:tcBorders>
            <w:shd w:val="clear" w:color="auto" w:fill="auto"/>
          </w:tcPr>
          <w:p w14:paraId="5831468E" w14:textId="77777777" w:rsidR="00BB5BDE" w:rsidRPr="0060788B" w:rsidRDefault="00BB5BDE" w:rsidP="00D94532">
            <w:pPr>
              <w:rPr>
                <w:rFonts w:ascii="Arial" w:hAnsi="Arial" w:cs="Arial"/>
                <w:sz w:val="16"/>
                <w:szCs w:val="16"/>
              </w:rPr>
            </w:pPr>
            <w:r w:rsidRPr="0060788B">
              <w:rPr>
                <w:rFonts w:ascii="Arial" w:hAnsi="Arial" w:cs="Arial"/>
                <w:sz w:val="16"/>
                <w:szCs w:val="16"/>
              </w:rPr>
              <w:t>Actividad Comercial/ Tipo de Negocio:</w:t>
            </w:r>
          </w:p>
          <w:p w14:paraId="671F1DD3" w14:textId="3D0A9354" w:rsidR="003C38ED" w:rsidRPr="0060788B" w:rsidRDefault="005B4EBE"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051" w:type="dxa"/>
            <w:gridSpan w:val="10"/>
            <w:shd w:val="clear" w:color="auto" w:fill="auto"/>
          </w:tcPr>
          <w:p w14:paraId="0A756F77" w14:textId="77777777" w:rsidR="00BB5BDE" w:rsidRPr="0060788B" w:rsidRDefault="00BB5BDE" w:rsidP="00D94532">
            <w:pPr>
              <w:rPr>
                <w:rFonts w:ascii="Arial" w:hAnsi="Arial" w:cs="Arial"/>
                <w:sz w:val="16"/>
                <w:szCs w:val="16"/>
              </w:rPr>
            </w:pPr>
            <w:r w:rsidRPr="0060788B">
              <w:rPr>
                <w:rFonts w:ascii="Arial" w:hAnsi="Arial" w:cs="Arial"/>
                <w:sz w:val="16"/>
                <w:szCs w:val="16"/>
              </w:rPr>
              <w:t>País de Residencia:</w:t>
            </w:r>
          </w:p>
          <w:p w14:paraId="74F1111B" w14:textId="5F0ED61E" w:rsidR="003C1D1F" w:rsidRPr="0060788B" w:rsidRDefault="005B4EBE"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134" w:type="dxa"/>
            <w:gridSpan w:val="4"/>
            <w:shd w:val="clear" w:color="auto" w:fill="auto"/>
          </w:tcPr>
          <w:p w14:paraId="7AED3B57" w14:textId="77777777" w:rsidR="00BB5BDE" w:rsidRPr="0060788B" w:rsidRDefault="00BB5BDE" w:rsidP="003D4FBA">
            <w:pPr>
              <w:rPr>
                <w:rFonts w:ascii="Arial" w:hAnsi="Arial" w:cs="Arial"/>
                <w:sz w:val="16"/>
                <w:szCs w:val="16"/>
              </w:rPr>
            </w:pPr>
            <w:r w:rsidRPr="0060788B">
              <w:rPr>
                <w:rFonts w:ascii="Arial" w:hAnsi="Arial" w:cs="Arial"/>
                <w:sz w:val="16"/>
                <w:szCs w:val="16"/>
              </w:rPr>
              <w:t>Ciudad:</w:t>
            </w:r>
          </w:p>
          <w:p w14:paraId="64BB818C" w14:textId="1B1711B4" w:rsidR="003C38ED" w:rsidRPr="0060788B" w:rsidRDefault="005B4EBE" w:rsidP="003D4FBA">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221" w:type="dxa"/>
            <w:gridSpan w:val="10"/>
            <w:shd w:val="clear" w:color="auto" w:fill="auto"/>
          </w:tcPr>
          <w:p w14:paraId="055A6DEA" w14:textId="77777777" w:rsidR="00BB5BDE" w:rsidRPr="0060788B" w:rsidRDefault="00BB5BDE" w:rsidP="00D94532">
            <w:pPr>
              <w:rPr>
                <w:rFonts w:ascii="Arial" w:hAnsi="Arial" w:cs="Arial"/>
                <w:sz w:val="16"/>
                <w:szCs w:val="16"/>
              </w:rPr>
            </w:pPr>
            <w:r w:rsidRPr="0060788B">
              <w:rPr>
                <w:rFonts w:ascii="Arial" w:hAnsi="Arial" w:cs="Arial"/>
                <w:sz w:val="16"/>
                <w:szCs w:val="16"/>
              </w:rPr>
              <w:t>Provincia:</w:t>
            </w:r>
          </w:p>
          <w:p w14:paraId="7305DA2A" w14:textId="6306E89F" w:rsidR="003C38ED" w:rsidRPr="0060788B" w:rsidRDefault="005B4EBE"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144" w:type="dxa"/>
            <w:gridSpan w:val="7"/>
            <w:tcBorders>
              <w:right w:val="single" w:sz="8" w:space="0" w:color="595959" w:themeColor="text1" w:themeTint="A6"/>
            </w:tcBorders>
            <w:shd w:val="clear" w:color="auto" w:fill="auto"/>
          </w:tcPr>
          <w:p w14:paraId="5D2C82A8" w14:textId="77777777" w:rsidR="00BB5BDE" w:rsidRPr="0060788B" w:rsidRDefault="00BB5BDE" w:rsidP="00BB5BDE">
            <w:pPr>
              <w:rPr>
                <w:rFonts w:ascii="Arial" w:hAnsi="Arial" w:cs="Arial"/>
                <w:sz w:val="16"/>
                <w:szCs w:val="16"/>
              </w:rPr>
            </w:pPr>
            <w:r w:rsidRPr="0060788B">
              <w:rPr>
                <w:rFonts w:ascii="Arial" w:hAnsi="Arial" w:cs="Arial"/>
                <w:sz w:val="16"/>
                <w:szCs w:val="16"/>
              </w:rPr>
              <w:t>Distrito:</w:t>
            </w:r>
          </w:p>
          <w:p w14:paraId="35F6D967" w14:textId="1226513A" w:rsidR="003C38ED" w:rsidRPr="0060788B" w:rsidRDefault="005B4EBE" w:rsidP="00BB5BDE">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CF2F5F" w:rsidRPr="0060788B" w14:paraId="5E88C117" w14:textId="674E59D3" w:rsidTr="00E4657E">
        <w:trPr>
          <w:trHeight w:val="275"/>
        </w:trPr>
        <w:tc>
          <w:tcPr>
            <w:tcW w:w="3007" w:type="dxa"/>
            <w:gridSpan w:val="7"/>
            <w:tcBorders>
              <w:left w:val="single" w:sz="8" w:space="0" w:color="595959" w:themeColor="text1" w:themeTint="A6"/>
            </w:tcBorders>
            <w:shd w:val="clear" w:color="auto" w:fill="auto"/>
          </w:tcPr>
          <w:p w14:paraId="60E998B7" w14:textId="77777777" w:rsidR="00CF2F5F" w:rsidRPr="0060788B" w:rsidRDefault="00CF2F5F" w:rsidP="00D94532">
            <w:pPr>
              <w:rPr>
                <w:rFonts w:ascii="Arial" w:hAnsi="Arial" w:cs="Arial"/>
                <w:sz w:val="16"/>
                <w:szCs w:val="16"/>
              </w:rPr>
            </w:pPr>
            <w:r w:rsidRPr="0060788B">
              <w:rPr>
                <w:rFonts w:ascii="Arial" w:hAnsi="Arial" w:cs="Arial"/>
                <w:sz w:val="16"/>
                <w:szCs w:val="16"/>
              </w:rPr>
              <w:t>Corregimiento:</w:t>
            </w:r>
          </w:p>
          <w:p w14:paraId="52A1B980" w14:textId="573931C9" w:rsidR="003C38ED" w:rsidRPr="0060788B" w:rsidRDefault="005B4EBE"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3402" w:type="dxa"/>
            <w:gridSpan w:val="15"/>
            <w:shd w:val="clear" w:color="auto" w:fill="auto"/>
          </w:tcPr>
          <w:p w14:paraId="6BC3F329" w14:textId="77777777" w:rsidR="00CF2F5F" w:rsidRPr="0060788B" w:rsidRDefault="00CF2F5F" w:rsidP="00D94532">
            <w:pPr>
              <w:rPr>
                <w:rFonts w:ascii="Arial" w:hAnsi="Arial" w:cs="Arial"/>
                <w:sz w:val="16"/>
                <w:szCs w:val="16"/>
              </w:rPr>
            </w:pPr>
            <w:r w:rsidRPr="0060788B">
              <w:rPr>
                <w:rFonts w:ascii="Arial" w:hAnsi="Arial" w:cs="Arial"/>
                <w:sz w:val="16"/>
                <w:szCs w:val="16"/>
              </w:rPr>
              <w:t>Barriada /Urbanización</w:t>
            </w:r>
          </w:p>
          <w:p w14:paraId="63C28E81" w14:textId="4837D3A5" w:rsidR="003C38ED" w:rsidRPr="0060788B" w:rsidRDefault="005B4EBE"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4365" w:type="dxa"/>
            <w:gridSpan w:val="17"/>
            <w:tcBorders>
              <w:right w:val="single" w:sz="8" w:space="0" w:color="595959" w:themeColor="text1" w:themeTint="A6"/>
            </w:tcBorders>
            <w:shd w:val="clear" w:color="auto" w:fill="auto"/>
          </w:tcPr>
          <w:p w14:paraId="5A11EBDE" w14:textId="77777777" w:rsidR="00CF2F5F" w:rsidRPr="0060788B" w:rsidRDefault="00CF2F5F" w:rsidP="00D94532">
            <w:pPr>
              <w:rPr>
                <w:rFonts w:ascii="Arial" w:hAnsi="Arial" w:cs="Arial"/>
                <w:sz w:val="16"/>
                <w:szCs w:val="16"/>
              </w:rPr>
            </w:pPr>
            <w:r w:rsidRPr="0060788B">
              <w:rPr>
                <w:rFonts w:ascii="Arial" w:hAnsi="Arial" w:cs="Arial"/>
                <w:sz w:val="16"/>
                <w:szCs w:val="16"/>
              </w:rPr>
              <w:t>Calle/</w:t>
            </w:r>
            <w:r w:rsidR="00C57178" w:rsidRPr="0060788B">
              <w:rPr>
                <w:rFonts w:ascii="Arial" w:hAnsi="Arial" w:cs="Arial"/>
                <w:sz w:val="16"/>
                <w:szCs w:val="16"/>
              </w:rPr>
              <w:t>Avenida</w:t>
            </w:r>
            <w:r w:rsidRPr="0060788B">
              <w:rPr>
                <w:rFonts w:ascii="Arial" w:hAnsi="Arial" w:cs="Arial"/>
                <w:sz w:val="16"/>
                <w:szCs w:val="16"/>
              </w:rPr>
              <w:t>:</w:t>
            </w:r>
          </w:p>
          <w:p w14:paraId="43D8EE9C" w14:textId="20BF42CD" w:rsidR="003C38ED" w:rsidRPr="0060788B" w:rsidRDefault="005B4EBE"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885B83" w:rsidRPr="0060788B" w14:paraId="47A59E8B" w14:textId="77777777" w:rsidTr="00E4657E">
        <w:trPr>
          <w:trHeight w:val="369"/>
        </w:trPr>
        <w:tc>
          <w:tcPr>
            <w:tcW w:w="10774" w:type="dxa"/>
            <w:gridSpan w:val="39"/>
            <w:tcBorders>
              <w:left w:val="single" w:sz="8" w:space="0" w:color="595959" w:themeColor="text1" w:themeTint="A6"/>
              <w:right w:val="single" w:sz="8" w:space="0" w:color="595959" w:themeColor="text1" w:themeTint="A6"/>
            </w:tcBorders>
            <w:shd w:val="clear" w:color="auto" w:fill="auto"/>
          </w:tcPr>
          <w:p w14:paraId="489CEFBA" w14:textId="13A6C186" w:rsidR="00885B83" w:rsidRPr="0060788B" w:rsidRDefault="00885B83" w:rsidP="00D94532">
            <w:pPr>
              <w:rPr>
                <w:rFonts w:ascii="Arial" w:hAnsi="Arial" w:cs="Arial"/>
                <w:sz w:val="16"/>
                <w:szCs w:val="16"/>
              </w:rPr>
            </w:pPr>
            <w:r w:rsidRPr="0060788B">
              <w:rPr>
                <w:rFonts w:ascii="Arial" w:hAnsi="Arial" w:cs="Arial"/>
                <w:sz w:val="16"/>
                <w:szCs w:val="16"/>
              </w:rPr>
              <w:t xml:space="preserve">Forma más fácil de localizar el local/Punto de Referencia: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8C6BC5" w:rsidRPr="0060788B" w14:paraId="413979F6" w14:textId="050152A9" w:rsidTr="00E4657E">
        <w:trPr>
          <w:trHeight w:val="269"/>
        </w:trPr>
        <w:tc>
          <w:tcPr>
            <w:tcW w:w="3007" w:type="dxa"/>
            <w:gridSpan w:val="7"/>
            <w:tcBorders>
              <w:left w:val="single" w:sz="8" w:space="0" w:color="595959" w:themeColor="text1" w:themeTint="A6"/>
            </w:tcBorders>
            <w:shd w:val="clear" w:color="auto" w:fill="auto"/>
          </w:tcPr>
          <w:p w14:paraId="2EA961D8" w14:textId="77777777" w:rsidR="008C6BC5" w:rsidRPr="0060788B" w:rsidRDefault="008C6BC5" w:rsidP="00D94532">
            <w:pPr>
              <w:rPr>
                <w:rFonts w:ascii="Arial" w:hAnsi="Arial" w:cs="Arial"/>
                <w:sz w:val="16"/>
                <w:szCs w:val="16"/>
              </w:rPr>
            </w:pPr>
            <w:r w:rsidRPr="0060788B">
              <w:rPr>
                <w:rFonts w:ascii="Arial" w:hAnsi="Arial" w:cs="Arial"/>
                <w:sz w:val="16"/>
                <w:szCs w:val="16"/>
              </w:rPr>
              <w:t>Edificio:</w:t>
            </w:r>
          </w:p>
          <w:p w14:paraId="1264D484" w14:textId="64726E7D" w:rsidR="008C6BC5" w:rsidRPr="0060788B" w:rsidRDefault="008C6BC5"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268" w:type="dxa"/>
            <w:gridSpan w:val="11"/>
            <w:shd w:val="clear" w:color="auto" w:fill="auto"/>
          </w:tcPr>
          <w:p w14:paraId="1A9D1951" w14:textId="77777777" w:rsidR="008C6BC5" w:rsidRPr="0060788B" w:rsidRDefault="008C6BC5" w:rsidP="00D94532">
            <w:pPr>
              <w:rPr>
                <w:rFonts w:ascii="Arial" w:hAnsi="Arial" w:cs="Arial"/>
                <w:sz w:val="16"/>
                <w:szCs w:val="16"/>
              </w:rPr>
            </w:pPr>
            <w:r w:rsidRPr="0060788B">
              <w:rPr>
                <w:rFonts w:ascii="Arial" w:hAnsi="Arial" w:cs="Arial"/>
                <w:sz w:val="16"/>
                <w:szCs w:val="16"/>
              </w:rPr>
              <w:t>N° de Local:</w:t>
            </w:r>
          </w:p>
          <w:p w14:paraId="6A9A13F9" w14:textId="15059E35" w:rsidR="008C6BC5" w:rsidRPr="0060788B" w:rsidRDefault="008C6BC5" w:rsidP="00D94532">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918" w:type="dxa"/>
            <w:gridSpan w:val="9"/>
            <w:shd w:val="clear" w:color="auto" w:fill="auto"/>
          </w:tcPr>
          <w:p w14:paraId="3E67B545" w14:textId="77777777" w:rsidR="008C6BC5" w:rsidRPr="0060788B" w:rsidRDefault="008C6BC5" w:rsidP="00CF2F5F">
            <w:pPr>
              <w:rPr>
                <w:rFonts w:ascii="Arial" w:hAnsi="Arial" w:cs="Arial"/>
                <w:sz w:val="16"/>
                <w:szCs w:val="16"/>
              </w:rPr>
            </w:pPr>
            <w:r w:rsidRPr="0060788B">
              <w:rPr>
                <w:rFonts w:ascii="Arial" w:hAnsi="Arial" w:cs="Arial"/>
                <w:sz w:val="16"/>
                <w:szCs w:val="16"/>
              </w:rPr>
              <w:t>N° de Teléfono:</w:t>
            </w:r>
          </w:p>
          <w:p w14:paraId="4FE4B70C" w14:textId="13932735" w:rsidR="008C6BC5" w:rsidRPr="0060788B" w:rsidRDefault="008C6BC5" w:rsidP="003C38ED">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3581" w:type="dxa"/>
            <w:gridSpan w:val="12"/>
            <w:tcBorders>
              <w:right w:val="single" w:sz="8" w:space="0" w:color="595959" w:themeColor="text1" w:themeTint="A6"/>
            </w:tcBorders>
            <w:shd w:val="clear" w:color="auto" w:fill="auto"/>
          </w:tcPr>
          <w:p w14:paraId="5F195FC9" w14:textId="626DB0C2" w:rsidR="008C6BC5" w:rsidRPr="0060788B" w:rsidRDefault="008C6BC5" w:rsidP="008C6BC5">
            <w:pPr>
              <w:rPr>
                <w:rFonts w:ascii="Arial" w:hAnsi="Arial" w:cs="Arial"/>
                <w:sz w:val="16"/>
                <w:szCs w:val="16"/>
              </w:rPr>
            </w:pPr>
            <w:r w:rsidRPr="0060788B">
              <w:rPr>
                <w:rFonts w:ascii="Arial" w:hAnsi="Arial" w:cs="Arial"/>
                <w:sz w:val="16"/>
                <w:szCs w:val="16"/>
              </w:rPr>
              <w:t xml:space="preserve">Página Web: </w:t>
            </w:r>
          </w:p>
          <w:p w14:paraId="1ECCD631" w14:textId="4C25D7F2" w:rsidR="008C6BC5" w:rsidRPr="0060788B" w:rsidRDefault="008C6BC5" w:rsidP="008C6BC5">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0B2B8C" w:rsidRPr="0060788B" w14:paraId="68378156" w14:textId="0850EF28" w:rsidTr="00E4657E">
        <w:trPr>
          <w:trHeight w:val="289"/>
        </w:trPr>
        <w:tc>
          <w:tcPr>
            <w:tcW w:w="4949" w:type="dxa"/>
            <w:gridSpan w:val="16"/>
            <w:tcBorders>
              <w:left w:val="single" w:sz="8" w:space="0" w:color="595959" w:themeColor="text1" w:themeTint="A6"/>
            </w:tcBorders>
            <w:shd w:val="clear" w:color="auto" w:fill="auto"/>
          </w:tcPr>
          <w:p w14:paraId="53050BC1" w14:textId="39A4D63E" w:rsidR="000B2B8C" w:rsidRPr="0060788B" w:rsidRDefault="000B2B8C" w:rsidP="00E2527B">
            <w:pPr>
              <w:rPr>
                <w:rFonts w:ascii="Arial" w:hAnsi="Arial" w:cs="Arial"/>
                <w:sz w:val="16"/>
                <w:szCs w:val="16"/>
              </w:rPr>
            </w:pPr>
            <w:r w:rsidRPr="0060788B">
              <w:rPr>
                <w:rFonts w:ascii="Arial" w:hAnsi="Arial" w:cs="Arial"/>
                <w:sz w:val="16"/>
                <w:szCs w:val="16"/>
              </w:rPr>
              <w:t>Nombre d</w:t>
            </w:r>
            <w:r w:rsidR="00535777" w:rsidRPr="0060788B">
              <w:rPr>
                <w:rFonts w:ascii="Arial" w:hAnsi="Arial" w:cs="Arial"/>
                <w:sz w:val="16"/>
                <w:szCs w:val="16"/>
              </w:rPr>
              <w:t>e Persona Autorizada a Portal Comercio</w:t>
            </w:r>
            <w:r w:rsidRPr="0060788B">
              <w:rPr>
                <w:rFonts w:ascii="Arial" w:hAnsi="Arial" w:cs="Arial"/>
                <w:sz w:val="16"/>
                <w:szCs w:val="16"/>
              </w:rPr>
              <w:t>:</w:t>
            </w:r>
          </w:p>
          <w:p w14:paraId="6463B1E2" w14:textId="57DB3F33" w:rsidR="000B2B8C" w:rsidRPr="0060788B" w:rsidRDefault="000B2B8C" w:rsidP="00E2527B">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2244" w:type="dxa"/>
            <w:gridSpan w:val="11"/>
            <w:shd w:val="clear" w:color="auto" w:fill="auto"/>
          </w:tcPr>
          <w:p w14:paraId="0BC2D80E" w14:textId="77777777" w:rsidR="000B2B8C" w:rsidRPr="0060788B" w:rsidRDefault="000B2B8C" w:rsidP="00E2527B">
            <w:pPr>
              <w:rPr>
                <w:rFonts w:ascii="Arial" w:hAnsi="Arial" w:cs="Arial"/>
                <w:sz w:val="16"/>
                <w:szCs w:val="16"/>
              </w:rPr>
            </w:pPr>
            <w:r w:rsidRPr="0060788B">
              <w:rPr>
                <w:rFonts w:ascii="Arial" w:hAnsi="Arial" w:cs="Arial"/>
                <w:sz w:val="16"/>
                <w:szCs w:val="16"/>
              </w:rPr>
              <w:t>Cédula/Pasaporte:</w:t>
            </w:r>
          </w:p>
          <w:p w14:paraId="5FAC1892" w14:textId="22000261" w:rsidR="000B2B8C" w:rsidRPr="0060788B" w:rsidRDefault="000B2B8C" w:rsidP="001426F4">
            <w:pPr>
              <w:ind w:left="708" w:hanging="708"/>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3581" w:type="dxa"/>
            <w:gridSpan w:val="12"/>
            <w:tcBorders>
              <w:right w:val="single" w:sz="8" w:space="0" w:color="595959" w:themeColor="text1" w:themeTint="A6"/>
            </w:tcBorders>
            <w:shd w:val="clear" w:color="auto" w:fill="auto"/>
          </w:tcPr>
          <w:p w14:paraId="0E04CCD6" w14:textId="77777777" w:rsidR="000B2B8C" w:rsidRPr="0060788B" w:rsidRDefault="000B2B8C" w:rsidP="004323BA">
            <w:pPr>
              <w:rPr>
                <w:rFonts w:ascii="Arial" w:hAnsi="Arial" w:cs="Arial"/>
                <w:sz w:val="16"/>
                <w:szCs w:val="16"/>
              </w:rPr>
            </w:pPr>
            <w:r w:rsidRPr="0060788B">
              <w:rPr>
                <w:rFonts w:ascii="Arial" w:hAnsi="Arial" w:cs="Arial"/>
                <w:sz w:val="16"/>
                <w:szCs w:val="16"/>
              </w:rPr>
              <w:t>Correo Electrónico:</w:t>
            </w:r>
          </w:p>
          <w:p w14:paraId="23F3883B" w14:textId="6932EC15" w:rsidR="000B2B8C" w:rsidRPr="0060788B" w:rsidRDefault="000B2B8C" w:rsidP="004323BA">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F70A43" w:rsidRPr="0060788B" w14:paraId="4F4FF061" w14:textId="77777777" w:rsidTr="00E4657E">
        <w:trPr>
          <w:trHeight w:val="302"/>
        </w:trPr>
        <w:tc>
          <w:tcPr>
            <w:tcW w:w="10774" w:type="dxa"/>
            <w:gridSpan w:val="39"/>
            <w:tcBorders>
              <w:left w:val="single" w:sz="8" w:space="0" w:color="595959" w:themeColor="text1" w:themeTint="A6"/>
              <w:right w:val="single" w:sz="8" w:space="0" w:color="595959" w:themeColor="text1" w:themeTint="A6"/>
            </w:tcBorders>
            <w:shd w:val="clear" w:color="auto" w:fill="auto"/>
            <w:vAlign w:val="center"/>
          </w:tcPr>
          <w:p w14:paraId="6953CF98" w14:textId="5370A2AA" w:rsidR="00A73105" w:rsidRPr="0060788B" w:rsidRDefault="00F70A43" w:rsidP="00092C7C">
            <w:pPr>
              <w:rPr>
                <w:rFonts w:ascii="Arial" w:hAnsi="Arial" w:cs="Arial"/>
                <w:sz w:val="16"/>
                <w:szCs w:val="16"/>
              </w:rPr>
            </w:pPr>
            <w:proofErr w:type="gramStart"/>
            <w:r w:rsidRPr="0060788B">
              <w:rPr>
                <w:rFonts w:ascii="Arial" w:hAnsi="Arial" w:cs="Arial"/>
                <w:sz w:val="16"/>
                <w:szCs w:val="16"/>
              </w:rPr>
              <w:t>¿ Cliente</w:t>
            </w:r>
            <w:proofErr w:type="gramEnd"/>
            <w:r w:rsidRPr="0060788B">
              <w:rPr>
                <w:rFonts w:ascii="Arial" w:hAnsi="Arial" w:cs="Arial"/>
                <w:sz w:val="16"/>
                <w:szCs w:val="16"/>
              </w:rPr>
              <w:t xml:space="preserve"> exonerado del ITBMS</w:t>
            </w:r>
            <w:r w:rsidR="007E0016" w:rsidRPr="0060788B">
              <w:rPr>
                <w:rFonts w:ascii="Arial" w:hAnsi="Arial" w:cs="Arial"/>
                <w:sz w:val="16"/>
                <w:szCs w:val="16"/>
              </w:rPr>
              <w:t>?</w:t>
            </w:r>
            <w:r w:rsidRPr="0060788B">
              <w:rPr>
                <w:rFonts w:ascii="Arial" w:hAnsi="Arial" w:cs="Arial"/>
                <w:sz w:val="16"/>
                <w:szCs w:val="16"/>
              </w:rPr>
              <w:t xml:space="preserve">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 Sí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No   </w:t>
            </w:r>
            <w:proofErr w:type="gramStart"/>
            <w:r w:rsidRPr="0060788B">
              <w:rPr>
                <w:rFonts w:ascii="Arial" w:hAnsi="Arial" w:cs="Arial"/>
                <w:sz w:val="16"/>
                <w:szCs w:val="16"/>
              </w:rPr>
              <w:t xml:space="preserve">   </w:t>
            </w:r>
            <w:r w:rsidRPr="00092C7C">
              <w:rPr>
                <w:rFonts w:ascii="Arial" w:hAnsi="Arial" w:cs="Arial"/>
                <w:sz w:val="16"/>
                <w:szCs w:val="16"/>
              </w:rPr>
              <w:t>(</w:t>
            </w:r>
            <w:proofErr w:type="gramEnd"/>
            <w:r w:rsidRPr="00092C7C">
              <w:rPr>
                <w:rFonts w:ascii="Arial" w:hAnsi="Arial" w:cs="Arial"/>
                <w:sz w:val="16"/>
                <w:szCs w:val="16"/>
              </w:rPr>
              <w:t>En caso de ser afirmativa la respuesta, presentar Certificado de la DGI)</w:t>
            </w:r>
          </w:p>
        </w:tc>
      </w:tr>
      <w:tr w:rsidR="006E5709" w:rsidRPr="0060788B" w14:paraId="449898E7" w14:textId="77777777" w:rsidTr="00E4657E">
        <w:trPr>
          <w:trHeight w:val="452"/>
        </w:trPr>
        <w:tc>
          <w:tcPr>
            <w:tcW w:w="5387" w:type="dxa"/>
            <w:gridSpan w:val="19"/>
            <w:tcBorders>
              <w:left w:val="single" w:sz="8" w:space="0" w:color="595959" w:themeColor="text1" w:themeTint="A6"/>
              <w:bottom w:val="single" w:sz="4" w:space="0" w:color="595959" w:themeColor="text1" w:themeTint="A6"/>
            </w:tcBorders>
            <w:shd w:val="clear" w:color="auto" w:fill="auto"/>
          </w:tcPr>
          <w:p w14:paraId="6DEB0C06" w14:textId="610E1827" w:rsidR="006E5709" w:rsidRPr="0060788B" w:rsidRDefault="006E5709" w:rsidP="006E5709">
            <w:pPr>
              <w:rPr>
                <w:rFonts w:ascii="Arial" w:hAnsi="Arial" w:cs="Arial"/>
                <w:sz w:val="16"/>
                <w:szCs w:val="16"/>
              </w:rPr>
            </w:pPr>
            <w:proofErr w:type="gramStart"/>
            <w:r w:rsidRPr="0060788B">
              <w:rPr>
                <w:rFonts w:ascii="Arial" w:hAnsi="Arial" w:cs="Arial"/>
                <w:sz w:val="16"/>
                <w:szCs w:val="16"/>
              </w:rPr>
              <w:t>Cuenta con el Servicio Actualmente?</w:t>
            </w:r>
            <w:proofErr w:type="gramEnd"/>
            <w:r w:rsidRPr="0060788B">
              <w:rPr>
                <w:rFonts w:ascii="Arial" w:hAnsi="Arial" w:cs="Arial"/>
                <w:sz w:val="16"/>
                <w:szCs w:val="16"/>
              </w:rPr>
              <w:t xml:space="preserve">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 Sí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No</w:t>
            </w:r>
          </w:p>
        </w:tc>
        <w:tc>
          <w:tcPr>
            <w:tcW w:w="5387" w:type="dxa"/>
            <w:gridSpan w:val="20"/>
            <w:tcBorders>
              <w:bottom w:val="single" w:sz="4" w:space="0" w:color="595959" w:themeColor="text1" w:themeTint="A6"/>
              <w:right w:val="single" w:sz="8" w:space="0" w:color="595959" w:themeColor="text1" w:themeTint="A6"/>
            </w:tcBorders>
            <w:shd w:val="clear" w:color="auto" w:fill="auto"/>
          </w:tcPr>
          <w:p w14:paraId="74C18068" w14:textId="77777777" w:rsidR="006E5709" w:rsidRPr="0060788B" w:rsidRDefault="006E5709" w:rsidP="006E5709">
            <w:pPr>
              <w:rPr>
                <w:rFonts w:ascii="Arial" w:hAnsi="Arial" w:cs="Arial"/>
                <w:sz w:val="16"/>
                <w:szCs w:val="16"/>
              </w:rPr>
            </w:pPr>
            <w:proofErr w:type="gramStart"/>
            <w:r w:rsidRPr="0060788B">
              <w:rPr>
                <w:rFonts w:ascii="Arial" w:hAnsi="Arial" w:cs="Arial"/>
                <w:sz w:val="16"/>
                <w:szCs w:val="16"/>
              </w:rPr>
              <w:t>Con quién posee el servicio?</w:t>
            </w:r>
            <w:proofErr w:type="gramEnd"/>
          </w:p>
          <w:p w14:paraId="56BA4FEA" w14:textId="3E6819BB" w:rsidR="006E5709" w:rsidRPr="0060788B" w:rsidRDefault="006E5709" w:rsidP="006E5709">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6E5709" w:rsidRPr="0060788B" w14:paraId="318A1212" w14:textId="77777777" w:rsidTr="00E4657E">
        <w:trPr>
          <w:trHeight w:val="159"/>
        </w:trPr>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318A1211" w14:textId="4F360761" w:rsidR="006E5709" w:rsidRPr="0060788B" w:rsidRDefault="006E5709" w:rsidP="005B5567">
            <w:pPr>
              <w:rPr>
                <w:rFonts w:ascii="Arial" w:hAnsi="Arial" w:cs="Arial"/>
                <w:b/>
                <w:sz w:val="20"/>
                <w:szCs w:val="20"/>
              </w:rPr>
            </w:pPr>
            <w:r w:rsidRPr="0060788B">
              <w:rPr>
                <w:rFonts w:ascii="Arial" w:hAnsi="Arial" w:cs="Arial"/>
                <w:b/>
                <w:sz w:val="20"/>
                <w:szCs w:val="20"/>
              </w:rPr>
              <w:t xml:space="preserve">SUCURSALES QUE REQUIEREN EL SERVICIO </w:t>
            </w:r>
          </w:p>
        </w:tc>
      </w:tr>
      <w:tr w:rsidR="00BE4CFE" w:rsidRPr="0060788B" w14:paraId="270EA2DF" w14:textId="7FBE18D5" w:rsidTr="00BE4CFE">
        <w:trPr>
          <w:trHeight w:val="465"/>
        </w:trPr>
        <w:tc>
          <w:tcPr>
            <w:tcW w:w="1557" w:type="dxa"/>
            <w:tcBorders>
              <w:top w:val="single" w:sz="4" w:space="0" w:color="595959" w:themeColor="text1" w:themeTint="A6"/>
              <w:left w:val="single" w:sz="8" w:space="0" w:color="595959" w:themeColor="text1" w:themeTint="A6"/>
            </w:tcBorders>
            <w:shd w:val="clear" w:color="auto" w:fill="auto"/>
            <w:vAlign w:val="center"/>
          </w:tcPr>
          <w:p w14:paraId="73D0A9CA" w14:textId="67AC0A96" w:rsidR="00BE4CFE" w:rsidRPr="0060788B" w:rsidRDefault="00BE4CFE" w:rsidP="00BE4CFE">
            <w:pPr>
              <w:jc w:val="center"/>
              <w:rPr>
                <w:rFonts w:ascii="Arial" w:hAnsi="Arial" w:cs="Arial"/>
                <w:b/>
                <w:sz w:val="16"/>
                <w:szCs w:val="16"/>
              </w:rPr>
            </w:pPr>
            <w:r w:rsidRPr="0060788B">
              <w:rPr>
                <w:rFonts w:ascii="Arial" w:hAnsi="Arial" w:cs="Arial"/>
                <w:b/>
                <w:sz w:val="16"/>
                <w:szCs w:val="16"/>
              </w:rPr>
              <w:t>Razón Comercial</w:t>
            </w:r>
          </w:p>
        </w:tc>
        <w:tc>
          <w:tcPr>
            <w:tcW w:w="1303" w:type="dxa"/>
            <w:gridSpan w:val="5"/>
            <w:tcBorders>
              <w:top w:val="single" w:sz="4" w:space="0" w:color="595959" w:themeColor="text1" w:themeTint="A6"/>
            </w:tcBorders>
            <w:shd w:val="clear" w:color="auto" w:fill="auto"/>
            <w:vAlign w:val="center"/>
          </w:tcPr>
          <w:p w14:paraId="37D65C4E" w14:textId="3294CBD8" w:rsidR="00BE4CFE" w:rsidRPr="0060788B" w:rsidRDefault="00BE4CFE" w:rsidP="00BE4CFE">
            <w:pPr>
              <w:jc w:val="center"/>
              <w:rPr>
                <w:rFonts w:ascii="Arial" w:hAnsi="Arial" w:cs="Arial"/>
                <w:b/>
                <w:sz w:val="16"/>
                <w:szCs w:val="16"/>
              </w:rPr>
            </w:pPr>
            <w:r w:rsidRPr="0060788B">
              <w:rPr>
                <w:rFonts w:ascii="Arial" w:hAnsi="Arial" w:cs="Arial"/>
                <w:b/>
                <w:sz w:val="16"/>
                <w:szCs w:val="16"/>
              </w:rPr>
              <w:t>Ubicación de la sucursal</w:t>
            </w:r>
          </w:p>
        </w:tc>
        <w:tc>
          <w:tcPr>
            <w:tcW w:w="1701" w:type="dxa"/>
            <w:gridSpan w:val="9"/>
            <w:tcBorders>
              <w:top w:val="single" w:sz="4" w:space="0" w:color="595959" w:themeColor="text1" w:themeTint="A6"/>
            </w:tcBorders>
            <w:shd w:val="clear" w:color="auto" w:fill="auto"/>
            <w:vAlign w:val="center"/>
          </w:tcPr>
          <w:p w14:paraId="0E058161" w14:textId="04A52461" w:rsidR="00BE4CFE" w:rsidRPr="0060788B" w:rsidRDefault="00BE4CFE" w:rsidP="00BE4CFE">
            <w:pPr>
              <w:jc w:val="center"/>
              <w:rPr>
                <w:rFonts w:ascii="Arial" w:hAnsi="Arial" w:cs="Arial"/>
                <w:b/>
                <w:sz w:val="16"/>
                <w:szCs w:val="16"/>
              </w:rPr>
            </w:pPr>
            <w:r w:rsidRPr="0060788B">
              <w:rPr>
                <w:rFonts w:ascii="Arial" w:hAnsi="Arial" w:cs="Arial"/>
                <w:b/>
                <w:sz w:val="16"/>
                <w:szCs w:val="16"/>
              </w:rPr>
              <w:t xml:space="preserve">Cantidad </w:t>
            </w:r>
            <w:r>
              <w:rPr>
                <w:rFonts w:ascii="Arial" w:hAnsi="Arial" w:cs="Arial"/>
                <w:b/>
                <w:sz w:val="16"/>
                <w:szCs w:val="16"/>
              </w:rPr>
              <w:t xml:space="preserve">y </w:t>
            </w:r>
            <w:r w:rsidRPr="0060788B">
              <w:rPr>
                <w:rFonts w:ascii="Arial" w:hAnsi="Arial" w:cs="Arial"/>
                <w:b/>
                <w:sz w:val="16"/>
                <w:szCs w:val="16"/>
              </w:rPr>
              <w:t>de POS / MPOS</w:t>
            </w:r>
          </w:p>
        </w:tc>
        <w:tc>
          <w:tcPr>
            <w:tcW w:w="1422" w:type="dxa"/>
            <w:gridSpan w:val="6"/>
            <w:tcBorders>
              <w:top w:val="single" w:sz="4" w:space="0" w:color="595959" w:themeColor="text1" w:themeTint="A6"/>
            </w:tcBorders>
            <w:shd w:val="clear" w:color="auto" w:fill="auto"/>
            <w:vAlign w:val="center"/>
          </w:tcPr>
          <w:p w14:paraId="0CE7BE16" w14:textId="4552A57B" w:rsidR="00BE4CFE" w:rsidRPr="0060788B" w:rsidRDefault="00BE4CFE" w:rsidP="00BE4CFE">
            <w:pPr>
              <w:jc w:val="center"/>
              <w:rPr>
                <w:rFonts w:ascii="Arial" w:hAnsi="Arial" w:cs="Arial"/>
                <w:b/>
                <w:sz w:val="16"/>
                <w:szCs w:val="16"/>
              </w:rPr>
            </w:pPr>
            <w:r w:rsidRPr="0060788B">
              <w:rPr>
                <w:rFonts w:ascii="Arial" w:hAnsi="Arial" w:cs="Arial"/>
                <w:b/>
                <w:sz w:val="16"/>
                <w:szCs w:val="16"/>
              </w:rPr>
              <w:t>Responsable</w:t>
            </w:r>
          </w:p>
        </w:tc>
        <w:tc>
          <w:tcPr>
            <w:tcW w:w="1382" w:type="dxa"/>
            <w:gridSpan w:val="7"/>
            <w:tcBorders>
              <w:top w:val="single" w:sz="4" w:space="0" w:color="595959" w:themeColor="text1" w:themeTint="A6"/>
            </w:tcBorders>
            <w:shd w:val="clear" w:color="auto" w:fill="auto"/>
            <w:vAlign w:val="center"/>
          </w:tcPr>
          <w:p w14:paraId="0F272401" w14:textId="278F1398" w:rsidR="00BE4CFE" w:rsidRPr="0060788B" w:rsidRDefault="00BE4CFE" w:rsidP="00BE4CFE">
            <w:pPr>
              <w:jc w:val="center"/>
              <w:rPr>
                <w:rFonts w:ascii="Arial" w:hAnsi="Arial" w:cs="Arial"/>
                <w:b/>
                <w:sz w:val="16"/>
                <w:szCs w:val="16"/>
              </w:rPr>
            </w:pPr>
            <w:r w:rsidRPr="0060788B">
              <w:rPr>
                <w:rFonts w:ascii="Arial" w:hAnsi="Arial" w:cs="Arial"/>
                <w:b/>
                <w:sz w:val="16"/>
                <w:szCs w:val="16"/>
              </w:rPr>
              <w:t>Teléfono(s)</w:t>
            </w:r>
          </w:p>
        </w:tc>
        <w:tc>
          <w:tcPr>
            <w:tcW w:w="1732" w:type="dxa"/>
            <w:gridSpan w:val="7"/>
            <w:tcBorders>
              <w:top w:val="single" w:sz="4" w:space="0" w:color="595959" w:themeColor="text1" w:themeTint="A6"/>
            </w:tcBorders>
            <w:shd w:val="clear" w:color="auto" w:fill="auto"/>
            <w:vAlign w:val="center"/>
          </w:tcPr>
          <w:p w14:paraId="389480D2" w14:textId="512DA93C" w:rsidR="00BE4CFE" w:rsidRPr="0060788B" w:rsidRDefault="00BE4CFE" w:rsidP="00BE4CFE">
            <w:pPr>
              <w:jc w:val="center"/>
              <w:rPr>
                <w:rFonts w:ascii="Arial" w:hAnsi="Arial" w:cs="Arial"/>
                <w:b/>
                <w:sz w:val="16"/>
                <w:szCs w:val="16"/>
              </w:rPr>
            </w:pPr>
            <w:r w:rsidRPr="0060788B">
              <w:rPr>
                <w:rFonts w:ascii="Arial" w:hAnsi="Arial" w:cs="Arial"/>
                <w:b/>
                <w:sz w:val="16"/>
                <w:szCs w:val="16"/>
              </w:rPr>
              <w:t xml:space="preserve">Cuentas por sucursal  </w:t>
            </w:r>
          </w:p>
        </w:tc>
        <w:tc>
          <w:tcPr>
            <w:tcW w:w="1677" w:type="dxa"/>
            <w:gridSpan w:val="4"/>
            <w:tcBorders>
              <w:top w:val="single" w:sz="4" w:space="0" w:color="595959" w:themeColor="text1" w:themeTint="A6"/>
              <w:right w:val="single" w:sz="8" w:space="0" w:color="595959" w:themeColor="text1" w:themeTint="A6"/>
            </w:tcBorders>
            <w:shd w:val="clear" w:color="auto" w:fill="auto"/>
            <w:vAlign w:val="center"/>
          </w:tcPr>
          <w:p w14:paraId="3ACBAE26" w14:textId="7098D646" w:rsidR="00BE4CFE" w:rsidRPr="0060788B" w:rsidRDefault="00BE4CFE" w:rsidP="00BE4CFE">
            <w:pPr>
              <w:jc w:val="center"/>
              <w:rPr>
                <w:rFonts w:ascii="Arial" w:hAnsi="Arial" w:cs="Arial"/>
                <w:b/>
                <w:sz w:val="16"/>
                <w:szCs w:val="16"/>
              </w:rPr>
            </w:pPr>
            <w:r>
              <w:rPr>
                <w:rFonts w:ascii="Arial" w:hAnsi="Arial" w:cs="Arial"/>
                <w:b/>
                <w:sz w:val="16"/>
                <w:szCs w:val="16"/>
              </w:rPr>
              <w:t>Correo</w:t>
            </w:r>
            <w:r w:rsidRPr="0060788B">
              <w:rPr>
                <w:rFonts w:ascii="Arial" w:hAnsi="Arial" w:cs="Arial"/>
                <w:b/>
                <w:sz w:val="16"/>
                <w:szCs w:val="16"/>
              </w:rPr>
              <w:t xml:space="preserve">  </w:t>
            </w:r>
          </w:p>
        </w:tc>
      </w:tr>
      <w:tr w:rsidR="00BE4CFE" w:rsidRPr="0060788B" w14:paraId="5CA97BCB" w14:textId="3C9CABC1" w:rsidTr="00BE4CFE">
        <w:trPr>
          <w:trHeight w:val="283"/>
        </w:trPr>
        <w:tc>
          <w:tcPr>
            <w:tcW w:w="1557" w:type="dxa"/>
            <w:tcBorders>
              <w:left w:val="single" w:sz="8" w:space="0" w:color="595959" w:themeColor="text1" w:themeTint="A6"/>
            </w:tcBorders>
            <w:shd w:val="clear" w:color="auto" w:fill="auto"/>
            <w:vAlign w:val="center"/>
          </w:tcPr>
          <w:p w14:paraId="29DE9FE9" w14:textId="645F15AB"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4E644B25" w14:textId="0A76AE3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vAlign w:val="center"/>
          </w:tcPr>
          <w:p w14:paraId="58374FD6" w14:textId="3AAA9D4E"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r>
              <w:rPr>
                <w:rFonts w:ascii="Arial" w:hAnsi="Arial" w:cs="Arial"/>
                <w:sz w:val="16"/>
                <w:szCs w:val="16"/>
              </w:rPr>
              <w:t xml:space="preserve">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422" w:type="dxa"/>
            <w:gridSpan w:val="6"/>
            <w:shd w:val="clear" w:color="auto" w:fill="auto"/>
            <w:vAlign w:val="center"/>
          </w:tcPr>
          <w:p w14:paraId="5F63E60F" w14:textId="2FCAB9FB"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390EED6C" w14:textId="02005EA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1033F778" w14:textId="7D8186C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6175E7A6" w14:textId="4B43E00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1008E178" w14:textId="6F52DBC4" w:rsidTr="00BE4CFE">
        <w:trPr>
          <w:trHeight w:val="283"/>
        </w:trPr>
        <w:tc>
          <w:tcPr>
            <w:tcW w:w="1557" w:type="dxa"/>
            <w:tcBorders>
              <w:left w:val="single" w:sz="8" w:space="0" w:color="595959" w:themeColor="text1" w:themeTint="A6"/>
            </w:tcBorders>
            <w:shd w:val="clear" w:color="auto" w:fill="auto"/>
            <w:vAlign w:val="center"/>
          </w:tcPr>
          <w:p w14:paraId="0E91F24B" w14:textId="2ECF1E55"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0C273A39" w14:textId="060654DE"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1CE05047" w14:textId="1F7231CD"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40225A38" w14:textId="0F4DB0BF"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7795A0F2" w14:textId="633C4BE4"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50351C47" w14:textId="6D1CA907"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58C5EFD4" w14:textId="05F67AD6"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2C893B77" w14:textId="4736B13F" w:rsidTr="00BE4CFE">
        <w:trPr>
          <w:trHeight w:val="283"/>
        </w:trPr>
        <w:tc>
          <w:tcPr>
            <w:tcW w:w="1557" w:type="dxa"/>
            <w:tcBorders>
              <w:left w:val="single" w:sz="8" w:space="0" w:color="595959" w:themeColor="text1" w:themeTint="A6"/>
            </w:tcBorders>
            <w:shd w:val="clear" w:color="auto" w:fill="auto"/>
            <w:vAlign w:val="center"/>
          </w:tcPr>
          <w:p w14:paraId="080B174B" w14:textId="5ACB7B3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3BEE05AA" w14:textId="3BF276CE"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54B626A8" w14:textId="7D660924"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3D1784A8" w14:textId="32824BB5"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7D43D2DA" w14:textId="1B384326"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403D9A0B" w14:textId="7F8D73D7"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183A9928" w14:textId="5BD314BE"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023DC2A3" w14:textId="77777777" w:rsidTr="00BE4CFE">
        <w:trPr>
          <w:trHeight w:val="283"/>
        </w:trPr>
        <w:tc>
          <w:tcPr>
            <w:tcW w:w="1557" w:type="dxa"/>
            <w:tcBorders>
              <w:left w:val="single" w:sz="8" w:space="0" w:color="595959" w:themeColor="text1" w:themeTint="A6"/>
            </w:tcBorders>
            <w:shd w:val="clear" w:color="auto" w:fill="auto"/>
            <w:vAlign w:val="center"/>
          </w:tcPr>
          <w:p w14:paraId="6BAB60CE" w14:textId="34865B9C"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28ADA2B8" w14:textId="685AF81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28482544" w14:textId="2944C369"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72CA72EC" w14:textId="46C7127B"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5BA7C40A" w14:textId="77DD113B"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4E189AA9" w14:textId="14F67DCF"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20F215DF" w14:textId="24BD434B"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38C124A0" w14:textId="77777777" w:rsidTr="00BE4CFE">
        <w:trPr>
          <w:trHeight w:val="283"/>
        </w:trPr>
        <w:tc>
          <w:tcPr>
            <w:tcW w:w="1557" w:type="dxa"/>
            <w:tcBorders>
              <w:left w:val="single" w:sz="8" w:space="0" w:color="595959" w:themeColor="text1" w:themeTint="A6"/>
            </w:tcBorders>
            <w:shd w:val="clear" w:color="auto" w:fill="auto"/>
            <w:vAlign w:val="center"/>
          </w:tcPr>
          <w:p w14:paraId="1AEFCA4F" w14:textId="17601D7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7C30F576" w14:textId="45A59516"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7D45BBFB" w14:textId="56C15E18"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77497FCB" w14:textId="1598C4EC"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59B89970" w14:textId="3344EB8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19E33FEC" w14:textId="6B2BE265"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3E17F93B" w14:textId="0D55D40B"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31F24024" w14:textId="77777777" w:rsidTr="00BE4CFE">
        <w:trPr>
          <w:trHeight w:val="283"/>
        </w:trPr>
        <w:tc>
          <w:tcPr>
            <w:tcW w:w="1557" w:type="dxa"/>
            <w:tcBorders>
              <w:left w:val="single" w:sz="8" w:space="0" w:color="595959" w:themeColor="text1" w:themeTint="A6"/>
            </w:tcBorders>
            <w:shd w:val="clear" w:color="auto" w:fill="auto"/>
            <w:vAlign w:val="center"/>
          </w:tcPr>
          <w:p w14:paraId="0A6A6BA0" w14:textId="7EBCB8BF"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2FAF8AE1" w14:textId="0A126A4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7C6FA497" w14:textId="64C48629"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620A204D" w14:textId="72E7D6E4"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39861618" w14:textId="2B084A59"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680A74AD" w14:textId="16491CE3"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742B0881" w14:textId="3279302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3869308E" w14:textId="77777777" w:rsidTr="00BE4CFE">
        <w:trPr>
          <w:trHeight w:val="283"/>
        </w:trPr>
        <w:tc>
          <w:tcPr>
            <w:tcW w:w="1557" w:type="dxa"/>
            <w:tcBorders>
              <w:left w:val="single" w:sz="8" w:space="0" w:color="595959" w:themeColor="text1" w:themeTint="A6"/>
            </w:tcBorders>
            <w:shd w:val="clear" w:color="auto" w:fill="auto"/>
            <w:vAlign w:val="center"/>
          </w:tcPr>
          <w:p w14:paraId="64C253C1" w14:textId="5064648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0E13EF21" w14:textId="43DD69E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2DC97A90" w14:textId="74CA39C4"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256FBB48" w14:textId="3E8F9D67"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4A70923F" w14:textId="50ECAF1E"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5BA7539A" w14:textId="77FAC16E"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3D3F172F" w14:textId="50E0F927"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1DFB2429" w14:textId="77777777" w:rsidTr="00BE4CFE">
        <w:trPr>
          <w:trHeight w:val="283"/>
        </w:trPr>
        <w:tc>
          <w:tcPr>
            <w:tcW w:w="1557" w:type="dxa"/>
            <w:tcBorders>
              <w:left w:val="single" w:sz="8" w:space="0" w:color="595959" w:themeColor="text1" w:themeTint="A6"/>
            </w:tcBorders>
            <w:shd w:val="clear" w:color="auto" w:fill="auto"/>
            <w:vAlign w:val="center"/>
          </w:tcPr>
          <w:p w14:paraId="37742675" w14:textId="645B741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7DF41717" w14:textId="4128B1B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1826BD3A" w14:textId="45187DE9"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213614E4" w14:textId="1B20F381"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32CC38DC" w14:textId="70AFCA1C"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5FAE1514" w14:textId="4E96C315"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346B9335" w14:textId="2CEBDA9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776F2F2F" w14:textId="77777777" w:rsidTr="00BE4CFE">
        <w:trPr>
          <w:trHeight w:val="283"/>
        </w:trPr>
        <w:tc>
          <w:tcPr>
            <w:tcW w:w="1557" w:type="dxa"/>
            <w:tcBorders>
              <w:left w:val="single" w:sz="8" w:space="0" w:color="595959" w:themeColor="text1" w:themeTint="A6"/>
            </w:tcBorders>
            <w:shd w:val="clear" w:color="auto" w:fill="auto"/>
            <w:vAlign w:val="center"/>
          </w:tcPr>
          <w:p w14:paraId="0DEA5BB7" w14:textId="594F3C3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72CD285C" w14:textId="0705C411"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43924A0E" w14:textId="2AE0D68A"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5E2FE602" w14:textId="1FBA8D4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6E97BC48" w14:textId="029AEA1C"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4E1F0307" w14:textId="1DF8F373"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16C3FA8A" w14:textId="055F742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41CF4237" w14:textId="7FEC41B3" w:rsidTr="00BE4CFE">
        <w:trPr>
          <w:trHeight w:val="283"/>
        </w:trPr>
        <w:tc>
          <w:tcPr>
            <w:tcW w:w="1557" w:type="dxa"/>
            <w:tcBorders>
              <w:left w:val="single" w:sz="8" w:space="0" w:color="595959" w:themeColor="text1" w:themeTint="A6"/>
            </w:tcBorders>
            <w:shd w:val="clear" w:color="auto" w:fill="auto"/>
            <w:vAlign w:val="center"/>
          </w:tcPr>
          <w:p w14:paraId="4CDFD3DA" w14:textId="4B42F31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18658FB1" w14:textId="5FC4927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276ABF5C" w14:textId="3F443D6B"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7AA4BE86" w14:textId="4B9F1AB2"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5492D581" w14:textId="5874C0B3"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77E8691A" w14:textId="70A1FA82"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25A178A0" w14:textId="4BCFB54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2C5B21F5" w14:textId="77777777" w:rsidTr="00BE4CFE">
        <w:trPr>
          <w:trHeight w:val="283"/>
        </w:trPr>
        <w:tc>
          <w:tcPr>
            <w:tcW w:w="1557" w:type="dxa"/>
            <w:tcBorders>
              <w:left w:val="single" w:sz="8" w:space="0" w:color="595959" w:themeColor="text1" w:themeTint="A6"/>
            </w:tcBorders>
            <w:shd w:val="clear" w:color="auto" w:fill="auto"/>
            <w:vAlign w:val="center"/>
          </w:tcPr>
          <w:p w14:paraId="2F560D07" w14:textId="70DC24F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133E944C" w14:textId="1169DA7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62CBD769" w14:textId="4F78AF28"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4113D300" w14:textId="5DFC486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30928A82" w14:textId="28CA73A3"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00D85919" w14:textId="31720BCB"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06DECC95" w14:textId="37206DD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54634316" w14:textId="77777777" w:rsidTr="00BE4CFE">
        <w:trPr>
          <w:trHeight w:val="283"/>
        </w:trPr>
        <w:tc>
          <w:tcPr>
            <w:tcW w:w="1557" w:type="dxa"/>
            <w:tcBorders>
              <w:left w:val="single" w:sz="8" w:space="0" w:color="595959" w:themeColor="text1" w:themeTint="A6"/>
            </w:tcBorders>
            <w:shd w:val="clear" w:color="auto" w:fill="auto"/>
            <w:vAlign w:val="center"/>
          </w:tcPr>
          <w:p w14:paraId="5AE33DEB" w14:textId="62750B87"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5ACB515D" w14:textId="133443C4"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44FD3354" w14:textId="50B5221E"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318B1E88" w14:textId="31D0047E"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40A6EF7D" w14:textId="12118033"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5F3E5D4F" w14:textId="111453B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768E83CD" w14:textId="7A6A7973"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680B8BCD" w14:textId="77777777" w:rsidTr="00BE4CFE">
        <w:trPr>
          <w:trHeight w:val="283"/>
        </w:trPr>
        <w:tc>
          <w:tcPr>
            <w:tcW w:w="1557" w:type="dxa"/>
            <w:tcBorders>
              <w:left w:val="single" w:sz="8" w:space="0" w:color="595959" w:themeColor="text1" w:themeTint="A6"/>
            </w:tcBorders>
            <w:shd w:val="clear" w:color="auto" w:fill="auto"/>
            <w:vAlign w:val="center"/>
          </w:tcPr>
          <w:p w14:paraId="54330C0A" w14:textId="3F482724"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4561C0DC" w14:textId="571869D4"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5230A0F8" w14:textId="7B16DFF9"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3B1726AC" w14:textId="144929D9"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2E9C3D43" w14:textId="446FF0F4"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3AE6EDC9" w14:textId="53DCBBD8"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483D0592" w14:textId="61C2190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217D68F1" w14:textId="77777777" w:rsidTr="00BE4CFE">
        <w:trPr>
          <w:trHeight w:val="283"/>
        </w:trPr>
        <w:tc>
          <w:tcPr>
            <w:tcW w:w="1557" w:type="dxa"/>
            <w:tcBorders>
              <w:left w:val="single" w:sz="8" w:space="0" w:color="595959" w:themeColor="text1" w:themeTint="A6"/>
            </w:tcBorders>
            <w:shd w:val="clear" w:color="auto" w:fill="auto"/>
            <w:vAlign w:val="center"/>
          </w:tcPr>
          <w:p w14:paraId="1DFF288B" w14:textId="4E125589"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shd w:val="clear" w:color="auto" w:fill="auto"/>
            <w:vAlign w:val="center"/>
          </w:tcPr>
          <w:p w14:paraId="60C313A4" w14:textId="5EA0C99F"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shd w:val="clear" w:color="auto" w:fill="auto"/>
          </w:tcPr>
          <w:p w14:paraId="36D56ECB" w14:textId="5D4427CC"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shd w:val="clear" w:color="auto" w:fill="auto"/>
            <w:vAlign w:val="center"/>
          </w:tcPr>
          <w:p w14:paraId="7EF9B004" w14:textId="55D715AA"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shd w:val="clear" w:color="auto" w:fill="auto"/>
            <w:vAlign w:val="center"/>
          </w:tcPr>
          <w:p w14:paraId="35083105" w14:textId="157BA4F9"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shd w:val="clear" w:color="auto" w:fill="auto"/>
            <w:vAlign w:val="center"/>
          </w:tcPr>
          <w:p w14:paraId="164D6D67" w14:textId="561F2CE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right w:val="single" w:sz="8" w:space="0" w:color="595959" w:themeColor="text1" w:themeTint="A6"/>
            </w:tcBorders>
            <w:shd w:val="clear" w:color="auto" w:fill="auto"/>
            <w:vAlign w:val="center"/>
          </w:tcPr>
          <w:p w14:paraId="336AC111" w14:textId="6E46085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715B177E" w14:textId="77777777" w:rsidTr="00BE4CFE">
        <w:trPr>
          <w:trHeight w:val="283"/>
        </w:trPr>
        <w:tc>
          <w:tcPr>
            <w:tcW w:w="1557" w:type="dxa"/>
            <w:tcBorders>
              <w:left w:val="single" w:sz="8" w:space="0" w:color="595959" w:themeColor="text1" w:themeTint="A6"/>
              <w:bottom w:val="single" w:sz="4" w:space="0" w:color="000000"/>
            </w:tcBorders>
            <w:shd w:val="clear" w:color="auto" w:fill="auto"/>
            <w:vAlign w:val="center"/>
          </w:tcPr>
          <w:p w14:paraId="632FAF21" w14:textId="30685139"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3" w:type="dxa"/>
            <w:gridSpan w:val="5"/>
            <w:tcBorders>
              <w:bottom w:val="single" w:sz="4" w:space="0" w:color="000000"/>
            </w:tcBorders>
            <w:shd w:val="clear" w:color="auto" w:fill="auto"/>
            <w:vAlign w:val="center"/>
          </w:tcPr>
          <w:p w14:paraId="375E6D11" w14:textId="5963D045"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01" w:type="dxa"/>
            <w:gridSpan w:val="9"/>
            <w:tcBorders>
              <w:bottom w:val="single" w:sz="4" w:space="0" w:color="000000"/>
            </w:tcBorders>
            <w:shd w:val="clear" w:color="auto" w:fill="auto"/>
          </w:tcPr>
          <w:p w14:paraId="3C8AE41E" w14:textId="12B33C98" w:rsidR="00BE4CFE" w:rsidRPr="0060788B" w:rsidRDefault="00BE4CFE" w:rsidP="00BE4CFE">
            <w:pPr>
              <w:jc w:val="center"/>
              <w:rPr>
                <w:rFonts w:ascii="Arial" w:hAnsi="Arial" w:cs="Arial"/>
                <w:sz w:val="16"/>
                <w:szCs w:val="16"/>
              </w:rPr>
            </w:pP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r w:rsidRPr="00820D6E">
              <w:rPr>
                <w:rFonts w:ascii="Arial" w:hAnsi="Arial" w:cs="Arial"/>
                <w:sz w:val="16"/>
                <w:szCs w:val="16"/>
              </w:rPr>
              <w:t xml:space="preserve">  </w:t>
            </w:r>
            <w:r w:rsidRPr="00820D6E">
              <w:rPr>
                <w:rFonts w:ascii="Arial" w:hAnsi="Arial" w:cs="Arial"/>
                <w:sz w:val="16"/>
                <w:szCs w:val="16"/>
              </w:rPr>
              <w:fldChar w:fldCharType="begin">
                <w:ffData>
                  <w:name w:val=""/>
                  <w:enabled/>
                  <w:calcOnExit w:val="0"/>
                  <w:textInput>
                    <w:maxLength w:val="256"/>
                  </w:textInput>
                </w:ffData>
              </w:fldChar>
            </w:r>
            <w:r w:rsidRPr="00820D6E">
              <w:rPr>
                <w:rFonts w:ascii="Arial" w:hAnsi="Arial" w:cs="Arial"/>
                <w:sz w:val="16"/>
                <w:szCs w:val="16"/>
              </w:rPr>
              <w:instrText xml:space="preserve"> FORMTEXT </w:instrText>
            </w:r>
            <w:r w:rsidRPr="00820D6E">
              <w:rPr>
                <w:rFonts w:ascii="Arial" w:hAnsi="Arial" w:cs="Arial"/>
                <w:sz w:val="16"/>
                <w:szCs w:val="16"/>
              </w:rPr>
            </w:r>
            <w:r w:rsidRPr="00820D6E">
              <w:rPr>
                <w:rFonts w:ascii="Arial" w:hAnsi="Arial" w:cs="Arial"/>
                <w:sz w:val="16"/>
                <w:szCs w:val="16"/>
              </w:rPr>
              <w:fldChar w:fldCharType="separate"/>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noProof/>
                <w:sz w:val="16"/>
                <w:szCs w:val="16"/>
              </w:rPr>
              <w:t> </w:t>
            </w:r>
            <w:r w:rsidRPr="00820D6E">
              <w:rPr>
                <w:rFonts w:ascii="Arial" w:hAnsi="Arial" w:cs="Arial"/>
                <w:sz w:val="16"/>
                <w:szCs w:val="16"/>
              </w:rPr>
              <w:fldChar w:fldCharType="end"/>
            </w:r>
          </w:p>
        </w:tc>
        <w:tc>
          <w:tcPr>
            <w:tcW w:w="1422" w:type="dxa"/>
            <w:gridSpan w:val="6"/>
            <w:tcBorders>
              <w:bottom w:val="single" w:sz="4" w:space="0" w:color="000000"/>
            </w:tcBorders>
            <w:shd w:val="clear" w:color="auto" w:fill="auto"/>
            <w:vAlign w:val="center"/>
          </w:tcPr>
          <w:p w14:paraId="3625D20A" w14:textId="3766FE9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82" w:type="dxa"/>
            <w:gridSpan w:val="7"/>
            <w:tcBorders>
              <w:bottom w:val="single" w:sz="4" w:space="0" w:color="000000"/>
            </w:tcBorders>
            <w:shd w:val="clear" w:color="auto" w:fill="auto"/>
            <w:vAlign w:val="center"/>
          </w:tcPr>
          <w:p w14:paraId="375E1C8E" w14:textId="4374A04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732" w:type="dxa"/>
            <w:gridSpan w:val="7"/>
            <w:tcBorders>
              <w:bottom w:val="single" w:sz="4" w:space="0" w:color="000000"/>
            </w:tcBorders>
            <w:shd w:val="clear" w:color="auto" w:fill="auto"/>
            <w:vAlign w:val="center"/>
          </w:tcPr>
          <w:p w14:paraId="307A3C45" w14:textId="050B69A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77" w:type="dxa"/>
            <w:gridSpan w:val="4"/>
            <w:tcBorders>
              <w:bottom w:val="single" w:sz="4" w:space="0" w:color="000000"/>
              <w:right w:val="single" w:sz="8" w:space="0" w:color="595959" w:themeColor="text1" w:themeTint="A6"/>
            </w:tcBorders>
            <w:shd w:val="clear" w:color="auto" w:fill="auto"/>
            <w:vAlign w:val="center"/>
          </w:tcPr>
          <w:p w14:paraId="5C66DDE2" w14:textId="0FB9D3CF"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3BD77401" w14:textId="77777777" w:rsidTr="00E4657E">
        <w:trPr>
          <w:trHeight w:val="268"/>
        </w:trPr>
        <w:tc>
          <w:tcPr>
            <w:tcW w:w="10774" w:type="dxa"/>
            <w:gridSpan w:val="39"/>
            <w:tcBorders>
              <w:top w:val="single" w:sz="4" w:space="0" w:color="000000"/>
              <w:left w:val="single" w:sz="8" w:space="0" w:color="595959" w:themeColor="text1" w:themeTint="A6"/>
              <w:bottom w:val="single" w:sz="4" w:space="0" w:color="000000"/>
              <w:right w:val="single" w:sz="8" w:space="0" w:color="595959" w:themeColor="text1" w:themeTint="A6"/>
            </w:tcBorders>
            <w:shd w:val="clear" w:color="auto" w:fill="003C82"/>
            <w:vAlign w:val="center"/>
          </w:tcPr>
          <w:p w14:paraId="2828AF3D" w14:textId="77777777" w:rsidR="00BE4CFE" w:rsidRPr="00BE4CFE" w:rsidRDefault="00BE4CFE" w:rsidP="00BE4CFE">
            <w:pPr>
              <w:rPr>
                <w:rFonts w:ascii="Arial" w:hAnsi="Arial" w:cs="Arial"/>
                <w:b/>
                <w:sz w:val="20"/>
                <w:szCs w:val="20"/>
              </w:rPr>
            </w:pPr>
            <w:r w:rsidRPr="00BE4CFE">
              <w:rPr>
                <w:rFonts w:ascii="Arial" w:hAnsi="Arial" w:cs="Arial"/>
                <w:b/>
                <w:sz w:val="20"/>
                <w:szCs w:val="20"/>
              </w:rPr>
              <w:t>VOLUMEN ESTIMADO DE VENTAS MENSUALES EL PRIMER AÑO</w:t>
            </w:r>
          </w:p>
        </w:tc>
      </w:tr>
      <w:tr w:rsidR="00BE4CFE" w:rsidRPr="0060788B" w14:paraId="413E6342" w14:textId="77777777" w:rsidTr="00E4657E">
        <w:trPr>
          <w:trHeight w:val="393"/>
        </w:trPr>
        <w:tc>
          <w:tcPr>
            <w:tcW w:w="1677" w:type="dxa"/>
            <w:gridSpan w:val="2"/>
            <w:tcBorders>
              <w:top w:val="single" w:sz="4" w:space="0" w:color="000000"/>
              <w:left w:val="single" w:sz="8" w:space="0" w:color="595959" w:themeColor="text1" w:themeTint="A6"/>
            </w:tcBorders>
            <w:shd w:val="clear" w:color="auto" w:fill="auto"/>
            <w:vAlign w:val="center"/>
          </w:tcPr>
          <w:p w14:paraId="538A10B8" w14:textId="58072B09" w:rsidR="00BE4CFE" w:rsidRPr="0060788B" w:rsidRDefault="00BE4CFE" w:rsidP="00BE4CFE">
            <w:pPr>
              <w:jc w:val="center"/>
              <w:rPr>
                <w:rFonts w:ascii="Arial" w:hAnsi="Arial" w:cs="Arial"/>
                <w:sz w:val="16"/>
                <w:szCs w:val="16"/>
              </w:rPr>
            </w:pPr>
            <w:r w:rsidRPr="0060788B">
              <w:rPr>
                <w:rFonts w:ascii="Arial" w:hAnsi="Arial" w:cs="Arial"/>
                <w:sz w:val="16"/>
                <w:szCs w:val="16"/>
              </w:rPr>
              <w:t>Trimestre 1</w:t>
            </w:r>
          </w:p>
        </w:tc>
        <w:tc>
          <w:tcPr>
            <w:tcW w:w="1838" w:type="dxa"/>
            <w:gridSpan w:val="8"/>
            <w:tcBorders>
              <w:top w:val="single" w:sz="4" w:space="0" w:color="000000"/>
            </w:tcBorders>
            <w:shd w:val="clear" w:color="auto" w:fill="auto"/>
            <w:vAlign w:val="center"/>
          </w:tcPr>
          <w:p w14:paraId="72B0522F" w14:textId="3E3363DD"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689" w:type="dxa"/>
            <w:gridSpan w:val="7"/>
            <w:tcBorders>
              <w:top w:val="single" w:sz="4" w:space="0" w:color="000000"/>
            </w:tcBorders>
            <w:shd w:val="clear" w:color="auto" w:fill="auto"/>
            <w:vAlign w:val="center"/>
          </w:tcPr>
          <w:p w14:paraId="714DD220" w14:textId="260AEA3D" w:rsidR="00BE4CFE" w:rsidRPr="0060788B" w:rsidRDefault="00BE4CFE" w:rsidP="00BE4CFE">
            <w:pPr>
              <w:jc w:val="center"/>
              <w:rPr>
                <w:rFonts w:ascii="Arial" w:hAnsi="Arial" w:cs="Arial"/>
                <w:sz w:val="16"/>
                <w:szCs w:val="16"/>
              </w:rPr>
            </w:pPr>
            <w:r w:rsidRPr="0060788B">
              <w:rPr>
                <w:rFonts w:ascii="Arial" w:hAnsi="Arial" w:cs="Arial"/>
                <w:sz w:val="16"/>
                <w:szCs w:val="16"/>
              </w:rPr>
              <w:t>Trimestre 2</w:t>
            </w:r>
          </w:p>
        </w:tc>
        <w:tc>
          <w:tcPr>
            <w:tcW w:w="1848" w:type="dxa"/>
            <w:gridSpan w:val="8"/>
            <w:tcBorders>
              <w:top w:val="single" w:sz="4" w:space="0" w:color="000000"/>
            </w:tcBorders>
            <w:shd w:val="clear" w:color="auto" w:fill="auto"/>
            <w:vAlign w:val="center"/>
          </w:tcPr>
          <w:p w14:paraId="51831BF8" w14:textId="708EA110"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302" w:type="dxa"/>
            <w:gridSpan w:val="6"/>
            <w:tcBorders>
              <w:top w:val="single" w:sz="4" w:space="0" w:color="000000"/>
            </w:tcBorders>
            <w:shd w:val="clear" w:color="auto" w:fill="auto"/>
            <w:vAlign w:val="center"/>
          </w:tcPr>
          <w:p w14:paraId="2DD4ED29" w14:textId="0BC8E434" w:rsidR="00BE4CFE" w:rsidRPr="0060788B" w:rsidRDefault="00BE4CFE" w:rsidP="00BE4CFE">
            <w:pPr>
              <w:jc w:val="center"/>
              <w:rPr>
                <w:rFonts w:ascii="Arial" w:hAnsi="Arial" w:cs="Arial"/>
                <w:sz w:val="16"/>
                <w:szCs w:val="16"/>
              </w:rPr>
            </w:pPr>
            <w:r w:rsidRPr="0060788B">
              <w:rPr>
                <w:rFonts w:ascii="Arial" w:hAnsi="Arial" w:cs="Arial"/>
                <w:sz w:val="16"/>
                <w:szCs w:val="16"/>
              </w:rPr>
              <w:t>Trimestre 3</w:t>
            </w:r>
          </w:p>
        </w:tc>
        <w:tc>
          <w:tcPr>
            <w:tcW w:w="2420" w:type="dxa"/>
            <w:gridSpan w:val="8"/>
            <w:tcBorders>
              <w:top w:val="single" w:sz="4" w:space="0" w:color="000000"/>
              <w:right w:val="single" w:sz="8" w:space="0" w:color="595959" w:themeColor="text1" w:themeTint="A6"/>
            </w:tcBorders>
            <w:shd w:val="clear" w:color="auto" w:fill="auto"/>
            <w:vAlign w:val="center"/>
          </w:tcPr>
          <w:p w14:paraId="5C9AFF3B" w14:textId="7FF15841" w:rsidR="00BE4CFE" w:rsidRPr="0060788B" w:rsidRDefault="00BE4CFE" w:rsidP="00BE4CFE">
            <w:pPr>
              <w:jc w:val="cente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BE4CFE" w:rsidRPr="0060788B" w14:paraId="0AA720A5" w14:textId="77777777" w:rsidTr="00E4657E">
        <w:trPr>
          <w:trHeight w:val="544"/>
        </w:trPr>
        <w:tc>
          <w:tcPr>
            <w:tcW w:w="10774" w:type="dxa"/>
            <w:gridSpan w:val="39"/>
            <w:tcBorders>
              <w:left w:val="single" w:sz="8" w:space="0" w:color="595959" w:themeColor="text1" w:themeTint="A6"/>
              <w:bottom w:val="single" w:sz="4" w:space="0" w:color="000000"/>
              <w:right w:val="single" w:sz="8" w:space="0" w:color="595959" w:themeColor="text1" w:themeTint="A6"/>
            </w:tcBorders>
            <w:shd w:val="clear" w:color="auto" w:fill="auto"/>
            <w:vAlign w:val="center"/>
          </w:tcPr>
          <w:p w14:paraId="6CC63333" w14:textId="2899AEE8" w:rsidR="00BE4CFE" w:rsidRPr="0060788B" w:rsidRDefault="00BE4CFE" w:rsidP="00BE4CFE">
            <w:pPr>
              <w:rPr>
                <w:rFonts w:ascii="Arial" w:hAnsi="Arial" w:cs="Arial"/>
                <w:sz w:val="16"/>
                <w:szCs w:val="16"/>
              </w:rPr>
            </w:pPr>
            <w:r w:rsidRPr="0060788B">
              <w:rPr>
                <w:rFonts w:ascii="Arial" w:hAnsi="Arial" w:cs="Arial"/>
                <w:sz w:val="16"/>
                <w:szCs w:val="16"/>
              </w:rPr>
              <w:t xml:space="preserve">Comentarios: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r w:rsidRPr="0060788B">
              <w:rPr>
                <w:rFonts w:ascii="Arial" w:hAnsi="Arial" w:cs="Arial"/>
                <w:sz w:val="16"/>
                <w:szCs w:val="16"/>
              </w:rPr>
              <w:t xml:space="preserve"> </w:t>
            </w:r>
          </w:p>
        </w:tc>
      </w:tr>
      <w:tr w:rsidR="00BE4CFE" w:rsidRPr="0060788B" w14:paraId="04DBF7DA" w14:textId="77777777" w:rsidTr="00E4657E">
        <w:tc>
          <w:tcPr>
            <w:tcW w:w="10774" w:type="dxa"/>
            <w:gridSpan w:val="39"/>
            <w:tcBorders>
              <w:top w:val="single" w:sz="4" w:space="0" w:color="000000"/>
              <w:left w:val="single" w:sz="8" w:space="0" w:color="595959" w:themeColor="text1" w:themeTint="A6"/>
              <w:bottom w:val="single" w:sz="4" w:space="0" w:color="000000"/>
              <w:right w:val="single" w:sz="8" w:space="0" w:color="595959" w:themeColor="text1" w:themeTint="A6"/>
            </w:tcBorders>
            <w:shd w:val="clear" w:color="auto" w:fill="003C82"/>
            <w:vAlign w:val="center"/>
          </w:tcPr>
          <w:p w14:paraId="57F59EDA" w14:textId="4248024B" w:rsidR="00BE4CFE" w:rsidRPr="0060788B" w:rsidRDefault="00BE4CFE" w:rsidP="00BE4CFE">
            <w:pPr>
              <w:rPr>
                <w:rFonts w:ascii="Arial" w:hAnsi="Arial" w:cs="Arial"/>
                <w:sz w:val="20"/>
                <w:szCs w:val="20"/>
              </w:rPr>
            </w:pPr>
            <w:r w:rsidRPr="005B5567">
              <w:rPr>
                <w:rFonts w:ascii="Arial" w:hAnsi="Arial" w:cs="Arial"/>
                <w:b/>
                <w:sz w:val="20"/>
                <w:szCs w:val="20"/>
              </w:rPr>
              <w:t>COMPRA A CUOTAS (</w:t>
            </w:r>
            <w:r>
              <w:rPr>
                <w:rFonts w:ascii="Arial" w:hAnsi="Arial" w:cs="Arial"/>
                <w:b/>
                <w:sz w:val="20"/>
                <w:szCs w:val="20"/>
              </w:rPr>
              <w:t>S</w:t>
            </w:r>
            <w:r w:rsidRPr="005B5567">
              <w:rPr>
                <w:rFonts w:ascii="Arial" w:hAnsi="Arial" w:cs="Arial"/>
                <w:b/>
                <w:sz w:val="20"/>
                <w:szCs w:val="20"/>
              </w:rPr>
              <w:t>ólo para uso del banco)</w:t>
            </w:r>
            <w:r w:rsidRPr="0060788B">
              <w:rPr>
                <w:rFonts w:ascii="Arial" w:hAnsi="Arial" w:cs="Arial"/>
                <w:sz w:val="20"/>
                <w:szCs w:val="20"/>
              </w:rPr>
              <w:t xml:space="preserve"> </w:t>
            </w:r>
          </w:p>
        </w:tc>
      </w:tr>
      <w:tr w:rsidR="00BE4CFE" w:rsidRPr="0060788B" w14:paraId="52CDA689" w14:textId="77777777" w:rsidTr="00181D07">
        <w:trPr>
          <w:trHeight w:val="239"/>
        </w:trPr>
        <w:tc>
          <w:tcPr>
            <w:tcW w:w="10774" w:type="dxa"/>
            <w:gridSpan w:val="39"/>
            <w:tcBorders>
              <w:top w:val="single" w:sz="4" w:space="0" w:color="000000"/>
              <w:left w:val="single" w:sz="8" w:space="0" w:color="595959" w:themeColor="text1" w:themeTint="A6"/>
              <w:bottom w:val="single" w:sz="8" w:space="0" w:color="D9D9D9" w:themeColor="background1" w:themeShade="D9"/>
              <w:right w:val="single" w:sz="8" w:space="0" w:color="595959" w:themeColor="text1" w:themeTint="A6"/>
            </w:tcBorders>
            <w:vAlign w:val="center"/>
          </w:tcPr>
          <w:p w14:paraId="42FBD957" w14:textId="5EE03D8C" w:rsidR="00BE4CFE" w:rsidRPr="000C5A18" w:rsidRDefault="00BE4CFE" w:rsidP="00BE4CFE">
            <w:pPr>
              <w:rPr>
                <w:rFonts w:ascii="Arial" w:hAnsi="Arial" w:cs="Arial"/>
                <w:sz w:val="15"/>
                <w:szCs w:val="15"/>
              </w:rPr>
            </w:pPr>
            <w:r w:rsidRPr="0060788B">
              <w:rPr>
                <w:rFonts w:ascii="Arial" w:hAnsi="Arial" w:cs="Arial"/>
                <w:sz w:val="15"/>
                <w:szCs w:val="15"/>
              </w:rPr>
              <w:t>Completar la información de los plazos acordados con el comercio:</w:t>
            </w:r>
          </w:p>
        </w:tc>
      </w:tr>
      <w:tr w:rsidR="00BE4CFE" w:rsidRPr="0060788B" w14:paraId="1A553828" w14:textId="77777777" w:rsidTr="00181D07">
        <w:trPr>
          <w:trHeight w:val="272"/>
        </w:trPr>
        <w:tc>
          <w:tcPr>
            <w:tcW w:w="5387" w:type="dxa"/>
            <w:gridSpan w:val="19"/>
            <w:tcBorders>
              <w:top w:val="single" w:sz="8" w:space="0" w:color="D9D9D9" w:themeColor="background1" w:themeShade="D9"/>
              <w:left w:val="single" w:sz="8" w:space="0" w:color="595959" w:themeColor="text1" w:themeTint="A6"/>
              <w:bottom w:val="single" w:sz="8" w:space="0" w:color="D9D9D9" w:themeColor="background1" w:themeShade="D9"/>
              <w:right w:val="single" w:sz="8" w:space="0" w:color="D9D9D9" w:themeColor="background1" w:themeShade="D9"/>
            </w:tcBorders>
            <w:shd w:val="clear" w:color="auto" w:fill="D9D9D9" w:themeFill="background1" w:themeFillShade="D9"/>
            <w:vAlign w:val="center"/>
          </w:tcPr>
          <w:p w14:paraId="238DB21D" w14:textId="7289001C" w:rsidR="00BE4CFE" w:rsidRPr="00181D07" w:rsidRDefault="00BE4CFE" w:rsidP="00BE4CFE">
            <w:pPr>
              <w:jc w:val="center"/>
              <w:rPr>
                <w:rFonts w:ascii="Arial" w:hAnsi="Arial" w:cs="Arial"/>
                <w:b/>
                <w:sz w:val="15"/>
                <w:szCs w:val="15"/>
              </w:rPr>
            </w:pPr>
            <w:r w:rsidRPr="00181D07">
              <w:rPr>
                <w:rFonts w:ascii="Arial" w:hAnsi="Arial" w:cs="Arial"/>
                <w:b/>
                <w:sz w:val="15"/>
                <w:szCs w:val="15"/>
              </w:rPr>
              <w:t>Intrafinanciamiento</w:t>
            </w:r>
          </w:p>
        </w:tc>
        <w:tc>
          <w:tcPr>
            <w:tcW w:w="5387" w:type="dxa"/>
            <w:gridSpan w:val="20"/>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595959" w:themeColor="text1" w:themeTint="A6"/>
            </w:tcBorders>
            <w:shd w:val="clear" w:color="auto" w:fill="D9D9D9" w:themeFill="background1" w:themeFillShade="D9"/>
            <w:vAlign w:val="center"/>
          </w:tcPr>
          <w:p w14:paraId="3B5DD8DC" w14:textId="219F8100" w:rsidR="00BE4CFE" w:rsidRPr="00181D07" w:rsidRDefault="00BE4CFE" w:rsidP="00BE4CFE">
            <w:pPr>
              <w:jc w:val="center"/>
              <w:rPr>
                <w:rFonts w:ascii="Arial" w:hAnsi="Arial" w:cs="Arial"/>
                <w:b/>
                <w:sz w:val="15"/>
                <w:szCs w:val="15"/>
              </w:rPr>
            </w:pPr>
            <w:r w:rsidRPr="00181D07">
              <w:rPr>
                <w:rFonts w:ascii="Arial" w:hAnsi="Arial" w:cs="Arial"/>
                <w:b/>
                <w:sz w:val="15"/>
                <w:szCs w:val="15"/>
              </w:rPr>
              <w:t>Extrafinanciamiento</w:t>
            </w:r>
          </w:p>
        </w:tc>
      </w:tr>
      <w:tr w:rsidR="00BE4CFE" w:rsidRPr="0060788B" w14:paraId="0FAC663E" w14:textId="77777777" w:rsidTr="00181D07">
        <w:trPr>
          <w:trHeight w:val="345"/>
        </w:trPr>
        <w:tc>
          <w:tcPr>
            <w:tcW w:w="2693" w:type="dxa"/>
            <w:gridSpan w:val="5"/>
            <w:tcBorders>
              <w:top w:val="single" w:sz="8" w:space="0" w:color="D9D9D9" w:themeColor="background1" w:themeShade="D9"/>
              <w:left w:val="single" w:sz="8" w:space="0" w:color="595959" w:themeColor="text1" w:themeTint="A6"/>
              <w:bottom w:val="single" w:sz="8" w:space="0" w:color="D9D9D9" w:themeColor="background1" w:themeShade="D9"/>
              <w:right w:val="single" w:sz="8" w:space="0" w:color="D9D9D9" w:themeColor="background1" w:themeShade="D9"/>
            </w:tcBorders>
            <w:vAlign w:val="center"/>
          </w:tcPr>
          <w:p w14:paraId="7293C703" w14:textId="5BA60364" w:rsidR="00BE4CFE" w:rsidRPr="0060788B" w:rsidRDefault="00BE4CFE" w:rsidP="00BE4CFE">
            <w:pPr>
              <w:rPr>
                <w:rFonts w:ascii="Arial" w:hAnsi="Arial" w:cs="Arial"/>
                <w:sz w:val="15"/>
                <w:szCs w:val="15"/>
              </w:rPr>
            </w:pPr>
            <w:r w:rsidRPr="0060788B">
              <w:rPr>
                <w:rFonts w:ascii="Arial" w:hAnsi="Arial" w:cs="Arial"/>
                <w:sz w:val="15"/>
                <w:szCs w:val="15"/>
              </w:rPr>
              <w:t xml:space="preserve">3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14"/>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2A46AF3C" w14:textId="0ADD03E0" w:rsidR="00BE4CFE" w:rsidRPr="0060788B" w:rsidRDefault="00BE4CFE" w:rsidP="00BE4CFE">
            <w:pPr>
              <w:rPr>
                <w:rFonts w:ascii="Arial" w:hAnsi="Arial" w:cs="Arial"/>
                <w:sz w:val="15"/>
                <w:szCs w:val="15"/>
              </w:rPr>
            </w:pPr>
            <w:r w:rsidRPr="0060788B">
              <w:rPr>
                <w:rFonts w:ascii="Arial" w:hAnsi="Arial" w:cs="Arial"/>
                <w:sz w:val="15"/>
                <w:szCs w:val="15"/>
              </w:rPr>
              <w:t xml:space="preserve">18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3" w:type="dxa"/>
            <w:gridSpan w:val="11"/>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74BD4F0F" w14:textId="35DBCBF7" w:rsidR="00BE4CFE" w:rsidRPr="0060788B" w:rsidRDefault="00BE4CFE" w:rsidP="00BE4CFE">
            <w:pPr>
              <w:rPr>
                <w:rFonts w:ascii="Arial" w:hAnsi="Arial" w:cs="Arial"/>
                <w:sz w:val="15"/>
                <w:szCs w:val="15"/>
              </w:rPr>
            </w:pPr>
            <w:r>
              <w:rPr>
                <w:rFonts w:ascii="Arial" w:hAnsi="Arial" w:cs="Arial"/>
                <w:sz w:val="15"/>
                <w:szCs w:val="15"/>
              </w:rPr>
              <w:t>1</w:t>
            </w:r>
            <w:r w:rsidRPr="0060788B">
              <w:rPr>
                <w:rFonts w:ascii="Arial" w:hAnsi="Arial" w:cs="Arial"/>
                <w:sz w:val="15"/>
                <w:szCs w:val="15"/>
              </w:rPr>
              <w:t xml:space="preserve">2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9"/>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595959" w:themeColor="text1" w:themeTint="A6"/>
            </w:tcBorders>
            <w:vAlign w:val="center"/>
          </w:tcPr>
          <w:p w14:paraId="1D8EF07B" w14:textId="21A2C57B" w:rsidR="00BE4CFE" w:rsidRPr="0060788B" w:rsidRDefault="00BE4CFE" w:rsidP="00BE4CFE">
            <w:pPr>
              <w:rPr>
                <w:rFonts w:ascii="Arial" w:hAnsi="Arial" w:cs="Arial"/>
                <w:sz w:val="15"/>
                <w:szCs w:val="15"/>
              </w:rPr>
            </w:pPr>
          </w:p>
        </w:tc>
      </w:tr>
      <w:tr w:rsidR="00BE4CFE" w:rsidRPr="0060788B" w14:paraId="2AB6E2AB" w14:textId="77777777" w:rsidTr="00BE4CFE">
        <w:trPr>
          <w:trHeight w:val="345"/>
        </w:trPr>
        <w:tc>
          <w:tcPr>
            <w:tcW w:w="2693" w:type="dxa"/>
            <w:gridSpan w:val="5"/>
            <w:tcBorders>
              <w:top w:val="single" w:sz="8" w:space="0" w:color="D9D9D9" w:themeColor="background1" w:themeShade="D9"/>
              <w:left w:val="single" w:sz="8" w:space="0" w:color="595959" w:themeColor="text1" w:themeTint="A6"/>
              <w:bottom w:val="single" w:sz="8" w:space="0" w:color="D9D9D9" w:themeColor="background1" w:themeShade="D9"/>
              <w:right w:val="single" w:sz="8" w:space="0" w:color="D9D9D9" w:themeColor="background1" w:themeShade="D9"/>
            </w:tcBorders>
            <w:vAlign w:val="center"/>
          </w:tcPr>
          <w:p w14:paraId="04BA85CD" w14:textId="0B8B62E2" w:rsidR="00BE4CFE" w:rsidRPr="0060788B" w:rsidRDefault="00BE4CFE" w:rsidP="00BE4CFE">
            <w:pPr>
              <w:rPr>
                <w:rFonts w:ascii="Arial" w:hAnsi="Arial" w:cs="Arial"/>
                <w:sz w:val="15"/>
                <w:szCs w:val="15"/>
              </w:rPr>
            </w:pPr>
            <w:r w:rsidRPr="0060788B">
              <w:rPr>
                <w:rFonts w:ascii="Arial" w:hAnsi="Arial" w:cs="Arial"/>
                <w:sz w:val="15"/>
                <w:szCs w:val="15"/>
              </w:rPr>
              <w:t xml:space="preserve">6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14"/>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02ABC592" w14:textId="7D5D249B" w:rsidR="00BE4CFE" w:rsidRPr="0060788B" w:rsidRDefault="00BE4CFE" w:rsidP="00BE4CFE">
            <w:pPr>
              <w:rPr>
                <w:rFonts w:ascii="Arial" w:hAnsi="Arial" w:cs="Arial"/>
                <w:sz w:val="15"/>
                <w:szCs w:val="15"/>
              </w:rPr>
            </w:pPr>
            <w:r w:rsidRPr="0060788B">
              <w:rPr>
                <w:rFonts w:ascii="Arial" w:hAnsi="Arial" w:cs="Arial"/>
                <w:sz w:val="15"/>
                <w:szCs w:val="15"/>
              </w:rPr>
              <w:t xml:space="preserve">24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3" w:type="dxa"/>
            <w:gridSpan w:val="11"/>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12C71914" w14:textId="7C7ED0C1" w:rsidR="00BE4CFE" w:rsidRPr="0060788B" w:rsidRDefault="00BE4CFE" w:rsidP="00BE4CFE">
            <w:pPr>
              <w:rPr>
                <w:rFonts w:ascii="Arial" w:hAnsi="Arial" w:cs="Arial"/>
                <w:sz w:val="15"/>
                <w:szCs w:val="15"/>
              </w:rPr>
            </w:pPr>
            <w:r w:rsidRPr="0060788B">
              <w:rPr>
                <w:rFonts w:ascii="Arial" w:hAnsi="Arial" w:cs="Arial"/>
                <w:sz w:val="15"/>
                <w:szCs w:val="15"/>
              </w:rPr>
              <w:t xml:space="preserve">18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9"/>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595959" w:themeColor="text1" w:themeTint="A6"/>
            </w:tcBorders>
            <w:vAlign w:val="center"/>
          </w:tcPr>
          <w:p w14:paraId="7B19E018" w14:textId="522CC38D" w:rsidR="00BE4CFE" w:rsidRPr="0060788B" w:rsidRDefault="00BE4CFE" w:rsidP="00BE4CFE">
            <w:pPr>
              <w:rPr>
                <w:rFonts w:ascii="Arial" w:hAnsi="Arial" w:cs="Arial"/>
                <w:sz w:val="15"/>
                <w:szCs w:val="15"/>
              </w:rPr>
            </w:pPr>
          </w:p>
        </w:tc>
      </w:tr>
      <w:tr w:rsidR="00BE4CFE" w:rsidRPr="0060788B" w14:paraId="41F73EB3" w14:textId="77777777" w:rsidTr="00BE4CFE">
        <w:trPr>
          <w:trHeight w:val="345"/>
        </w:trPr>
        <w:tc>
          <w:tcPr>
            <w:tcW w:w="2693" w:type="dxa"/>
            <w:gridSpan w:val="5"/>
            <w:tcBorders>
              <w:top w:val="single" w:sz="8" w:space="0" w:color="D9D9D9" w:themeColor="background1" w:themeShade="D9"/>
              <w:left w:val="single" w:sz="8" w:space="0" w:color="595959" w:themeColor="text1" w:themeTint="A6"/>
              <w:bottom w:val="single" w:sz="8" w:space="0" w:color="D9D9D9" w:themeColor="background1" w:themeShade="D9"/>
              <w:right w:val="single" w:sz="8" w:space="0" w:color="D9D9D9" w:themeColor="background1" w:themeShade="D9"/>
            </w:tcBorders>
            <w:vAlign w:val="center"/>
          </w:tcPr>
          <w:p w14:paraId="2B456ABC" w14:textId="3B507294" w:rsidR="00BE4CFE" w:rsidRPr="0060788B" w:rsidRDefault="00BE4CFE" w:rsidP="00BE4CFE">
            <w:pPr>
              <w:rPr>
                <w:rFonts w:ascii="Arial" w:hAnsi="Arial" w:cs="Arial"/>
                <w:sz w:val="15"/>
                <w:szCs w:val="15"/>
              </w:rPr>
            </w:pPr>
            <w:r w:rsidRPr="0060788B">
              <w:rPr>
                <w:rFonts w:ascii="Arial" w:hAnsi="Arial" w:cs="Arial"/>
                <w:sz w:val="15"/>
                <w:szCs w:val="15"/>
              </w:rPr>
              <w:lastRenderedPageBreak/>
              <w:t xml:space="preserve">9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14"/>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211C831E" w14:textId="13A814BE" w:rsidR="00BE4CFE" w:rsidRPr="0060788B" w:rsidRDefault="00BE4CFE" w:rsidP="00BE4CFE">
            <w:pPr>
              <w:rPr>
                <w:rFonts w:ascii="Arial" w:hAnsi="Arial" w:cs="Arial"/>
                <w:sz w:val="15"/>
                <w:szCs w:val="15"/>
              </w:rPr>
            </w:pPr>
            <w:r w:rsidRPr="0060788B">
              <w:rPr>
                <w:rFonts w:ascii="Arial" w:hAnsi="Arial" w:cs="Arial"/>
                <w:sz w:val="15"/>
                <w:szCs w:val="15"/>
              </w:rPr>
              <w:t xml:space="preserve">36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3" w:type="dxa"/>
            <w:gridSpan w:val="11"/>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5DDEE10D" w14:textId="5B7F2C29" w:rsidR="00BE4CFE" w:rsidRPr="0060788B" w:rsidRDefault="00BE4CFE" w:rsidP="00BE4CFE">
            <w:pPr>
              <w:rPr>
                <w:rFonts w:ascii="Arial" w:hAnsi="Arial" w:cs="Arial"/>
                <w:sz w:val="15"/>
                <w:szCs w:val="15"/>
              </w:rPr>
            </w:pPr>
            <w:r w:rsidRPr="0060788B">
              <w:rPr>
                <w:rFonts w:ascii="Arial" w:hAnsi="Arial" w:cs="Arial"/>
                <w:sz w:val="15"/>
                <w:szCs w:val="15"/>
              </w:rPr>
              <w:t xml:space="preserve">24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9"/>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595959" w:themeColor="text1" w:themeTint="A6"/>
            </w:tcBorders>
            <w:vAlign w:val="center"/>
          </w:tcPr>
          <w:p w14:paraId="4A6C90AE" w14:textId="77777777" w:rsidR="00BE4CFE" w:rsidRPr="0060788B" w:rsidRDefault="00BE4CFE" w:rsidP="00BE4CFE">
            <w:pPr>
              <w:rPr>
                <w:rFonts w:ascii="Arial" w:hAnsi="Arial" w:cs="Arial"/>
                <w:sz w:val="15"/>
                <w:szCs w:val="15"/>
              </w:rPr>
            </w:pPr>
          </w:p>
        </w:tc>
      </w:tr>
      <w:tr w:rsidR="00BE4CFE" w:rsidRPr="0060788B" w14:paraId="45417A92" w14:textId="77777777" w:rsidTr="00BE4CFE">
        <w:trPr>
          <w:trHeight w:val="345"/>
        </w:trPr>
        <w:tc>
          <w:tcPr>
            <w:tcW w:w="2693" w:type="dxa"/>
            <w:gridSpan w:val="5"/>
            <w:tcBorders>
              <w:top w:val="single" w:sz="8" w:space="0" w:color="D9D9D9" w:themeColor="background1" w:themeShade="D9"/>
              <w:left w:val="single" w:sz="8" w:space="0" w:color="595959" w:themeColor="text1" w:themeTint="A6"/>
              <w:bottom w:val="single" w:sz="8" w:space="0" w:color="D9D9D9" w:themeColor="background1" w:themeShade="D9"/>
              <w:right w:val="single" w:sz="8" w:space="0" w:color="D9D9D9" w:themeColor="background1" w:themeShade="D9"/>
            </w:tcBorders>
            <w:vAlign w:val="center"/>
          </w:tcPr>
          <w:p w14:paraId="0610AA43" w14:textId="6B5CB4F9" w:rsidR="00BE4CFE" w:rsidRPr="0060788B" w:rsidRDefault="00BE4CFE" w:rsidP="00BE4CFE">
            <w:pPr>
              <w:rPr>
                <w:rFonts w:ascii="Arial" w:hAnsi="Arial" w:cs="Arial"/>
                <w:sz w:val="15"/>
                <w:szCs w:val="15"/>
              </w:rPr>
            </w:pPr>
            <w:r>
              <w:rPr>
                <w:rFonts w:ascii="Arial" w:hAnsi="Arial" w:cs="Arial"/>
                <w:sz w:val="15"/>
                <w:szCs w:val="15"/>
              </w:rPr>
              <w:t>1</w:t>
            </w:r>
            <w:r w:rsidRPr="0060788B">
              <w:rPr>
                <w:rFonts w:ascii="Arial" w:hAnsi="Arial" w:cs="Arial"/>
                <w:sz w:val="15"/>
                <w:szCs w:val="15"/>
              </w:rPr>
              <w:t xml:space="preserve">2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14"/>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48607CD1" w14:textId="77777777" w:rsidR="00BE4CFE" w:rsidRPr="0060788B" w:rsidRDefault="00BE4CFE" w:rsidP="00BE4CFE">
            <w:pPr>
              <w:rPr>
                <w:rFonts w:ascii="Arial" w:hAnsi="Arial" w:cs="Arial"/>
                <w:sz w:val="15"/>
                <w:szCs w:val="15"/>
              </w:rPr>
            </w:pPr>
          </w:p>
        </w:tc>
        <w:tc>
          <w:tcPr>
            <w:tcW w:w="2693" w:type="dxa"/>
            <w:gridSpan w:val="11"/>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8A14BC5" w14:textId="1A56EBFD" w:rsidR="00BE4CFE" w:rsidRPr="0060788B" w:rsidRDefault="00BE4CFE" w:rsidP="00BE4CFE">
            <w:pPr>
              <w:rPr>
                <w:rFonts w:ascii="Arial" w:hAnsi="Arial" w:cs="Arial"/>
                <w:sz w:val="15"/>
                <w:szCs w:val="15"/>
              </w:rPr>
            </w:pPr>
            <w:r w:rsidRPr="0060788B">
              <w:rPr>
                <w:rFonts w:ascii="Arial" w:hAnsi="Arial" w:cs="Arial"/>
                <w:sz w:val="15"/>
                <w:szCs w:val="15"/>
              </w:rPr>
              <w:t xml:space="preserve">36 meses Tasa: </w:t>
            </w:r>
            <w:r w:rsidRPr="0060788B">
              <w:rPr>
                <w:rFonts w:ascii="Arial" w:hAnsi="Arial" w:cs="Arial"/>
                <w:sz w:val="15"/>
                <w:szCs w:val="15"/>
              </w:rPr>
              <w:fldChar w:fldCharType="begin">
                <w:ffData>
                  <w:name w:val=""/>
                  <w:enabled/>
                  <w:calcOnExit w:val="0"/>
                  <w:textInput>
                    <w:maxLength w:val="256"/>
                  </w:textInput>
                </w:ffData>
              </w:fldChar>
            </w:r>
            <w:r w:rsidRPr="0060788B">
              <w:rPr>
                <w:rFonts w:ascii="Arial" w:hAnsi="Arial" w:cs="Arial"/>
                <w:sz w:val="15"/>
                <w:szCs w:val="15"/>
              </w:rPr>
              <w:instrText xml:space="preserve"> FORMTEXT </w:instrText>
            </w:r>
            <w:r w:rsidRPr="0060788B">
              <w:rPr>
                <w:rFonts w:ascii="Arial" w:hAnsi="Arial" w:cs="Arial"/>
                <w:sz w:val="15"/>
                <w:szCs w:val="15"/>
              </w:rPr>
            </w:r>
            <w:r w:rsidRPr="0060788B">
              <w:rPr>
                <w:rFonts w:ascii="Arial" w:hAnsi="Arial" w:cs="Arial"/>
                <w:sz w:val="15"/>
                <w:szCs w:val="15"/>
              </w:rPr>
              <w:fldChar w:fldCharType="separate"/>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noProof/>
                <w:sz w:val="15"/>
                <w:szCs w:val="15"/>
              </w:rPr>
              <w:t> </w:t>
            </w:r>
            <w:r w:rsidRPr="0060788B">
              <w:rPr>
                <w:rFonts w:ascii="Arial" w:hAnsi="Arial" w:cs="Arial"/>
                <w:sz w:val="15"/>
                <w:szCs w:val="15"/>
              </w:rPr>
              <w:fldChar w:fldCharType="end"/>
            </w:r>
          </w:p>
        </w:tc>
        <w:tc>
          <w:tcPr>
            <w:tcW w:w="2694" w:type="dxa"/>
            <w:gridSpan w:val="9"/>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595959" w:themeColor="text1" w:themeTint="A6"/>
            </w:tcBorders>
            <w:vAlign w:val="center"/>
          </w:tcPr>
          <w:p w14:paraId="1EE4A959" w14:textId="77777777" w:rsidR="00BE4CFE" w:rsidRPr="0060788B" w:rsidRDefault="00BE4CFE" w:rsidP="00BE4CFE">
            <w:pPr>
              <w:rPr>
                <w:rFonts w:ascii="Arial" w:hAnsi="Arial" w:cs="Arial"/>
                <w:sz w:val="15"/>
                <w:szCs w:val="15"/>
              </w:rPr>
            </w:pPr>
          </w:p>
        </w:tc>
      </w:tr>
      <w:tr w:rsidR="00BE4CFE" w:rsidRPr="0060788B" w14:paraId="4A766566" w14:textId="77777777" w:rsidTr="00725A9D">
        <w:trPr>
          <w:trHeight w:val="285"/>
        </w:trPr>
        <w:tc>
          <w:tcPr>
            <w:tcW w:w="10774" w:type="dxa"/>
            <w:gridSpan w:val="39"/>
            <w:tcBorders>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579A031D" w14:textId="684B4A0F" w:rsidR="00BE4CFE" w:rsidRPr="00725A9D" w:rsidRDefault="00725A9D" w:rsidP="00BE4CFE">
            <w:pPr>
              <w:pStyle w:val="Sinespaciado"/>
              <w:rPr>
                <w:rFonts w:ascii="Arial" w:hAnsi="Arial" w:cs="Arial"/>
                <w:b/>
                <w:bCs/>
                <w:sz w:val="16"/>
                <w:szCs w:val="16"/>
              </w:rPr>
            </w:pPr>
            <w:r w:rsidRPr="00725A9D">
              <w:rPr>
                <w:rFonts w:ascii="Arial" w:hAnsi="Arial" w:cs="Arial"/>
                <w:b/>
                <w:sz w:val="20"/>
                <w:szCs w:val="20"/>
              </w:rPr>
              <w:t>TASAS DE AFILIACIÓN</w:t>
            </w:r>
            <w:ins w:id="1" w:author="Mileen Cecciel Cobos Miranda" w:date="2022-10-17T10:21:00Z">
              <w:r w:rsidR="00CF2C09">
                <w:t xml:space="preserve"> </w:t>
              </w:r>
              <w:r w:rsidR="00CF2C09" w:rsidRPr="00CF2C09">
                <w:t>(Sólo para uso del banco)</w:t>
              </w:r>
            </w:ins>
            <w:r w:rsidR="0005510A">
              <w:rPr>
                <w:rFonts w:ascii="Arial" w:hAnsi="Arial" w:cs="Arial"/>
                <w:b/>
                <w:sz w:val="20"/>
                <w:szCs w:val="20"/>
              </w:rPr>
              <w:t>:</w:t>
            </w:r>
          </w:p>
        </w:tc>
      </w:tr>
      <w:tr w:rsidR="00F56CB4" w:rsidRPr="0060788B" w14:paraId="3C1C9E3A" w14:textId="77777777" w:rsidTr="00174B20">
        <w:trPr>
          <w:trHeight w:val="133"/>
        </w:trPr>
        <w:tc>
          <w:tcPr>
            <w:tcW w:w="10774" w:type="dxa"/>
            <w:gridSpan w:val="39"/>
            <w:tcBorders>
              <w:left w:val="single" w:sz="8" w:space="0" w:color="595959" w:themeColor="text1" w:themeTint="A6"/>
              <w:bottom w:val="single" w:sz="4" w:space="0" w:color="BFBFBF"/>
              <w:right w:val="single" w:sz="8" w:space="0" w:color="595959" w:themeColor="text1" w:themeTint="A6"/>
            </w:tcBorders>
            <w:shd w:val="clear" w:color="auto" w:fill="C6D9F1" w:themeFill="text2" w:themeFillTint="33"/>
            <w:vAlign w:val="center"/>
          </w:tcPr>
          <w:p w14:paraId="02D4E332" w14:textId="3E10A81A" w:rsidR="00F56CB4" w:rsidRPr="00F56CB4" w:rsidRDefault="00F56CB4" w:rsidP="00F56CB4">
            <w:pPr>
              <w:pStyle w:val="Sinespaciado"/>
              <w:rPr>
                <w:rFonts w:ascii="Arial" w:hAnsi="Arial" w:cs="Arial"/>
                <w:b/>
                <w:sz w:val="20"/>
                <w:szCs w:val="20"/>
              </w:rPr>
            </w:pPr>
            <w:r w:rsidRPr="00144A6F">
              <w:rPr>
                <w:rFonts w:ascii="Arial" w:eastAsiaTheme="minorEastAsia" w:hAnsi="Arial" w:cs="Arial"/>
                <w:b/>
                <w:sz w:val="20"/>
                <w:szCs w:val="20"/>
                <w:lang w:eastAsia="es-PA"/>
              </w:rPr>
              <w:t>Servicio de POS- MPOS (Tasa de Comisión Tarjetas de Crédito-Debito VISA Y MASTERCARD)</w:t>
            </w:r>
          </w:p>
        </w:tc>
      </w:tr>
      <w:tr w:rsidR="00F56CB4" w:rsidRPr="0060788B" w14:paraId="562E4FAC" w14:textId="77777777" w:rsidTr="00725A9D">
        <w:trPr>
          <w:trHeight w:val="288"/>
        </w:trPr>
        <w:tc>
          <w:tcPr>
            <w:tcW w:w="1795" w:type="dxa"/>
            <w:gridSpan w:val="3"/>
            <w:tcBorders>
              <w:top w:val="single" w:sz="4" w:space="0" w:color="BFBFBF"/>
              <w:left w:val="single" w:sz="8" w:space="0" w:color="595959" w:themeColor="text1" w:themeTint="A6"/>
              <w:right w:val="single" w:sz="4" w:space="0" w:color="BFBFBF" w:themeColor="background1" w:themeShade="BF"/>
            </w:tcBorders>
            <w:shd w:val="clear" w:color="auto" w:fill="auto"/>
            <w:vAlign w:val="center"/>
          </w:tcPr>
          <w:p w14:paraId="208DEB14" w14:textId="045E13E3" w:rsidR="00F56CB4" w:rsidRPr="00725A9D" w:rsidRDefault="00F56CB4" w:rsidP="00F56CB4">
            <w:pPr>
              <w:pStyle w:val="Sinespaciado"/>
              <w:jc w:val="center"/>
              <w:rPr>
                <w:rFonts w:ascii="Arial" w:hAnsi="Arial" w:cs="Arial"/>
                <w:bCs/>
                <w:sz w:val="16"/>
                <w:szCs w:val="16"/>
              </w:rPr>
            </w:pPr>
            <w:r w:rsidRPr="00725A9D">
              <w:rPr>
                <w:rFonts w:ascii="Arial" w:hAnsi="Arial" w:cs="Arial"/>
                <w:sz w:val="16"/>
                <w:szCs w:val="16"/>
              </w:rPr>
              <w:t>TDC Propias:</w:t>
            </w:r>
          </w:p>
        </w:tc>
        <w:tc>
          <w:tcPr>
            <w:tcW w:w="1796" w:type="dxa"/>
            <w:gridSpan w:val="8"/>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802D89" w14:textId="282D9248" w:rsidR="00F56CB4" w:rsidRPr="00725A9D" w:rsidRDefault="00F56CB4" w:rsidP="00F56CB4">
            <w:pPr>
              <w:pStyle w:val="Sinespaciado"/>
              <w:jc w:val="center"/>
              <w:rPr>
                <w:rFonts w:ascii="Arial" w:hAnsi="Arial" w:cs="Arial"/>
                <w:bCs/>
                <w:sz w:val="16"/>
                <w:szCs w:val="16"/>
              </w:rPr>
            </w:pPr>
            <w:r w:rsidRPr="00725A9D">
              <w:rPr>
                <w:rFonts w:ascii="Arial" w:hAnsi="Arial" w:cs="Arial"/>
                <w:sz w:val="16"/>
                <w:szCs w:val="16"/>
              </w:rPr>
              <w:t>Otros Bancos</w:t>
            </w:r>
          </w:p>
        </w:tc>
        <w:tc>
          <w:tcPr>
            <w:tcW w:w="1796" w:type="dxa"/>
            <w:gridSpan w:val="8"/>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5FE7B6" w14:textId="77518B13" w:rsidR="00F56CB4" w:rsidRPr="00725A9D" w:rsidRDefault="00F56CB4" w:rsidP="00F56CB4">
            <w:pPr>
              <w:pStyle w:val="Sinespaciado"/>
              <w:jc w:val="center"/>
              <w:rPr>
                <w:rFonts w:ascii="Arial" w:hAnsi="Arial" w:cs="Arial"/>
                <w:bCs/>
                <w:sz w:val="16"/>
                <w:szCs w:val="16"/>
              </w:rPr>
            </w:pPr>
            <w:r w:rsidRPr="00725A9D">
              <w:rPr>
                <w:rFonts w:ascii="Arial" w:hAnsi="Arial" w:cs="Arial"/>
                <w:sz w:val="16"/>
                <w:szCs w:val="16"/>
              </w:rPr>
              <w:t>Canje de Puntos</w:t>
            </w:r>
          </w:p>
        </w:tc>
        <w:tc>
          <w:tcPr>
            <w:tcW w:w="1795" w:type="dxa"/>
            <w:gridSpan w:val="7"/>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93691" w14:textId="0E515D94" w:rsidR="00F56CB4" w:rsidRPr="00725A9D" w:rsidRDefault="00F56CB4" w:rsidP="00F56CB4">
            <w:pPr>
              <w:pStyle w:val="Sinespaciado"/>
              <w:jc w:val="center"/>
              <w:rPr>
                <w:rFonts w:ascii="Arial" w:hAnsi="Arial" w:cs="Arial"/>
                <w:bCs/>
                <w:sz w:val="16"/>
                <w:szCs w:val="16"/>
              </w:rPr>
            </w:pPr>
            <w:r w:rsidRPr="00725A9D">
              <w:rPr>
                <w:rFonts w:ascii="Arial" w:hAnsi="Arial" w:cs="Arial"/>
                <w:sz w:val="16"/>
                <w:szCs w:val="16"/>
              </w:rPr>
              <w:t>Clave</w:t>
            </w:r>
          </w:p>
        </w:tc>
        <w:tc>
          <w:tcPr>
            <w:tcW w:w="1796" w:type="dxa"/>
            <w:gridSpan w:val="8"/>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BF1F7C" w14:textId="627FAC0A" w:rsidR="00F56CB4" w:rsidRPr="00725A9D" w:rsidRDefault="00F56CB4" w:rsidP="00F56CB4">
            <w:pPr>
              <w:pStyle w:val="Sinespaciado"/>
              <w:jc w:val="center"/>
              <w:rPr>
                <w:rFonts w:ascii="Arial" w:hAnsi="Arial" w:cs="Arial"/>
                <w:bCs/>
                <w:sz w:val="16"/>
                <w:szCs w:val="16"/>
              </w:rPr>
            </w:pPr>
            <w:r w:rsidRPr="00725A9D">
              <w:rPr>
                <w:rFonts w:ascii="Arial" w:hAnsi="Arial" w:cs="Arial"/>
                <w:sz w:val="16"/>
                <w:szCs w:val="16"/>
              </w:rPr>
              <w:t>Cobro por baja Facturación</w:t>
            </w:r>
          </w:p>
        </w:tc>
        <w:tc>
          <w:tcPr>
            <w:tcW w:w="1796" w:type="dxa"/>
            <w:gridSpan w:val="5"/>
            <w:tcBorders>
              <w:top w:val="single" w:sz="4" w:space="0" w:color="BFBFBF"/>
              <w:left w:val="single" w:sz="4" w:space="0" w:color="BFBFBF" w:themeColor="background1" w:themeShade="BF"/>
              <w:right w:val="single" w:sz="8" w:space="0" w:color="595959" w:themeColor="text1" w:themeTint="A6"/>
            </w:tcBorders>
            <w:shd w:val="clear" w:color="auto" w:fill="auto"/>
            <w:vAlign w:val="center"/>
          </w:tcPr>
          <w:p w14:paraId="0A7C1B41" w14:textId="56F7DB17" w:rsidR="00F56CB4" w:rsidRPr="00725A9D" w:rsidRDefault="00F56CB4" w:rsidP="00F56CB4">
            <w:pPr>
              <w:pStyle w:val="Sinespaciado"/>
              <w:jc w:val="center"/>
              <w:rPr>
                <w:rFonts w:ascii="Arial" w:hAnsi="Arial" w:cs="Arial"/>
                <w:bCs/>
                <w:sz w:val="16"/>
                <w:szCs w:val="16"/>
              </w:rPr>
            </w:pPr>
            <w:r w:rsidRPr="00725A9D">
              <w:rPr>
                <w:rFonts w:ascii="Arial" w:hAnsi="Arial" w:cs="Arial"/>
                <w:sz w:val="16"/>
                <w:szCs w:val="16"/>
              </w:rPr>
              <w:t>Cobro por Alquiler del POS</w:t>
            </w:r>
          </w:p>
        </w:tc>
      </w:tr>
      <w:tr w:rsidR="00F56CB4" w:rsidRPr="0060788B" w14:paraId="61C26B68" w14:textId="77777777" w:rsidTr="00725A9D">
        <w:trPr>
          <w:trHeight w:val="288"/>
        </w:trPr>
        <w:tc>
          <w:tcPr>
            <w:tcW w:w="1795" w:type="dxa"/>
            <w:gridSpan w:val="3"/>
            <w:tcBorders>
              <w:left w:val="single" w:sz="8" w:space="0" w:color="595959" w:themeColor="text1" w:themeTint="A6"/>
              <w:right w:val="single" w:sz="4" w:space="0" w:color="BFBFBF" w:themeColor="background1" w:themeShade="BF"/>
            </w:tcBorders>
            <w:shd w:val="clear" w:color="auto" w:fill="auto"/>
            <w:vAlign w:val="center"/>
          </w:tcPr>
          <w:p w14:paraId="26B5F011" w14:textId="7D9CEAED" w:rsidR="00F56CB4" w:rsidRPr="0060788B" w:rsidRDefault="00F56CB4" w:rsidP="00F56CB4">
            <w:pPr>
              <w:pStyle w:val="Sinespaciado"/>
              <w:jc w:val="center"/>
              <w:rPr>
                <w:rFonts w:ascii="Arial" w:hAnsi="Arial" w:cs="Arial"/>
                <w:bCs/>
                <w:sz w:val="16"/>
                <w:szCs w:val="16"/>
              </w:rPr>
            </w:pPr>
            <w:r w:rsidRPr="00725A9D">
              <w:rPr>
                <w:rFonts w:ascii="Arial" w:hAnsi="Arial" w:cs="Arial"/>
                <w:sz w:val="16"/>
                <w:szCs w:val="16"/>
              </w:rPr>
              <w:fldChar w:fldCharType="begin">
                <w:ffData>
                  <w:name w:val=""/>
                  <w:enabled/>
                  <w:calcOnExit w:val="0"/>
                  <w:textInput>
                    <w:maxLength w:val="256"/>
                  </w:textInput>
                </w:ffData>
              </w:fldChar>
            </w:r>
            <w:r w:rsidRPr="00725A9D">
              <w:rPr>
                <w:rFonts w:ascii="Arial" w:hAnsi="Arial" w:cs="Arial"/>
                <w:sz w:val="16"/>
                <w:szCs w:val="16"/>
              </w:rPr>
              <w:instrText xml:space="preserve"> FORMTEXT </w:instrText>
            </w:r>
            <w:r w:rsidRPr="00725A9D">
              <w:rPr>
                <w:rFonts w:ascii="Arial" w:hAnsi="Arial" w:cs="Arial"/>
                <w:sz w:val="16"/>
                <w:szCs w:val="16"/>
              </w:rPr>
            </w:r>
            <w:r w:rsidRPr="00725A9D">
              <w:rPr>
                <w:rFonts w:ascii="Arial" w:hAnsi="Arial" w:cs="Arial"/>
                <w:sz w:val="16"/>
                <w:szCs w:val="16"/>
              </w:rPr>
              <w:fldChar w:fldCharType="separate"/>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sz w:val="16"/>
                <w:szCs w:val="16"/>
              </w:rPr>
              <w:fldChar w:fldCharType="end"/>
            </w:r>
          </w:p>
        </w:tc>
        <w:tc>
          <w:tcPr>
            <w:tcW w:w="1796"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C78DA0" w14:textId="07ED83AE" w:rsidR="00F56CB4" w:rsidRPr="0060788B" w:rsidRDefault="00F56CB4" w:rsidP="00F56CB4">
            <w:pPr>
              <w:pStyle w:val="Sinespaciado"/>
              <w:jc w:val="center"/>
              <w:rPr>
                <w:rFonts w:ascii="Arial" w:hAnsi="Arial" w:cs="Arial"/>
                <w:bCs/>
                <w:sz w:val="16"/>
                <w:szCs w:val="16"/>
              </w:rPr>
            </w:pPr>
            <w:r w:rsidRPr="00725A9D">
              <w:rPr>
                <w:rFonts w:ascii="Arial" w:hAnsi="Arial" w:cs="Arial"/>
                <w:sz w:val="16"/>
                <w:szCs w:val="16"/>
              </w:rPr>
              <w:fldChar w:fldCharType="begin">
                <w:ffData>
                  <w:name w:val=""/>
                  <w:enabled/>
                  <w:calcOnExit w:val="0"/>
                  <w:textInput>
                    <w:maxLength w:val="256"/>
                  </w:textInput>
                </w:ffData>
              </w:fldChar>
            </w:r>
            <w:r w:rsidRPr="00725A9D">
              <w:rPr>
                <w:rFonts w:ascii="Arial" w:hAnsi="Arial" w:cs="Arial"/>
                <w:sz w:val="16"/>
                <w:szCs w:val="16"/>
              </w:rPr>
              <w:instrText xml:space="preserve"> FORMTEXT </w:instrText>
            </w:r>
            <w:r w:rsidRPr="00725A9D">
              <w:rPr>
                <w:rFonts w:ascii="Arial" w:hAnsi="Arial" w:cs="Arial"/>
                <w:sz w:val="16"/>
                <w:szCs w:val="16"/>
              </w:rPr>
            </w:r>
            <w:r w:rsidRPr="00725A9D">
              <w:rPr>
                <w:rFonts w:ascii="Arial" w:hAnsi="Arial" w:cs="Arial"/>
                <w:sz w:val="16"/>
                <w:szCs w:val="16"/>
              </w:rPr>
              <w:fldChar w:fldCharType="separate"/>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sz w:val="16"/>
                <w:szCs w:val="16"/>
              </w:rPr>
              <w:fldChar w:fldCharType="end"/>
            </w:r>
          </w:p>
        </w:tc>
        <w:tc>
          <w:tcPr>
            <w:tcW w:w="1796"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90F79B" w14:textId="3DE16E2C" w:rsidR="00F56CB4" w:rsidRPr="0060788B" w:rsidRDefault="00F56CB4" w:rsidP="00F56CB4">
            <w:pPr>
              <w:pStyle w:val="Sinespaciado"/>
              <w:jc w:val="center"/>
              <w:rPr>
                <w:rFonts w:ascii="Arial" w:hAnsi="Arial" w:cs="Arial"/>
                <w:bCs/>
                <w:sz w:val="16"/>
                <w:szCs w:val="16"/>
              </w:rPr>
            </w:pPr>
            <w:r w:rsidRPr="00725A9D">
              <w:rPr>
                <w:rFonts w:ascii="Arial" w:hAnsi="Arial" w:cs="Arial"/>
                <w:sz w:val="16"/>
                <w:szCs w:val="16"/>
              </w:rPr>
              <w:fldChar w:fldCharType="begin">
                <w:ffData>
                  <w:name w:val=""/>
                  <w:enabled/>
                  <w:calcOnExit w:val="0"/>
                  <w:textInput>
                    <w:maxLength w:val="256"/>
                  </w:textInput>
                </w:ffData>
              </w:fldChar>
            </w:r>
            <w:r w:rsidRPr="00725A9D">
              <w:rPr>
                <w:rFonts w:ascii="Arial" w:hAnsi="Arial" w:cs="Arial"/>
                <w:sz w:val="16"/>
                <w:szCs w:val="16"/>
              </w:rPr>
              <w:instrText xml:space="preserve"> FORMTEXT </w:instrText>
            </w:r>
            <w:r w:rsidRPr="00725A9D">
              <w:rPr>
                <w:rFonts w:ascii="Arial" w:hAnsi="Arial" w:cs="Arial"/>
                <w:sz w:val="16"/>
                <w:szCs w:val="16"/>
              </w:rPr>
            </w:r>
            <w:r w:rsidRPr="00725A9D">
              <w:rPr>
                <w:rFonts w:ascii="Arial" w:hAnsi="Arial" w:cs="Arial"/>
                <w:sz w:val="16"/>
                <w:szCs w:val="16"/>
              </w:rPr>
              <w:fldChar w:fldCharType="separate"/>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sz w:val="16"/>
                <w:szCs w:val="16"/>
              </w:rPr>
              <w:fldChar w:fldCharType="end"/>
            </w:r>
          </w:p>
        </w:tc>
        <w:tc>
          <w:tcPr>
            <w:tcW w:w="179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77F643" w14:textId="0C4C5E29" w:rsidR="00F56CB4" w:rsidRPr="0060788B" w:rsidRDefault="00F56CB4" w:rsidP="00F56CB4">
            <w:pPr>
              <w:pStyle w:val="Sinespaciado"/>
              <w:jc w:val="center"/>
              <w:rPr>
                <w:rFonts w:ascii="Arial" w:hAnsi="Arial" w:cs="Arial"/>
                <w:bCs/>
                <w:sz w:val="16"/>
                <w:szCs w:val="16"/>
              </w:rPr>
            </w:pPr>
            <w:r w:rsidRPr="00725A9D">
              <w:rPr>
                <w:rFonts w:ascii="Arial" w:hAnsi="Arial" w:cs="Arial"/>
                <w:sz w:val="16"/>
                <w:szCs w:val="16"/>
              </w:rPr>
              <w:fldChar w:fldCharType="begin">
                <w:ffData>
                  <w:name w:val=""/>
                  <w:enabled/>
                  <w:calcOnExit w:val="0"/>
                  <w:textInput>
                    <w:maxLength w:val="256"/>
                  </w:textInput>
                </w:ffData>
              </w:fldChar>
            </w:r>
            <w:r w:rsidRPr="00725A9D">
              <w:rPr>
                <w:rFonts w:ascii="Arial" w:hAnsi="Arial" w:cs="Arial"/>
                <w:sz w:val="16"/>
                <w:szCs w:val="16"/>
              </w:rPr>
              <w:instrText xml:space="preserve"> FORMTEXT </w:instrText>
            </w:r>
            <w:r w:rsidRPr="00725A9D">
              <w:rPr>
                <w:rFonts w:ascii="Arial" w:hAnsi="Arial" w:cs="Arial"/>
                <w:sz w:val="16"/>
                <w:szCs w:val="16"/>
              </w:rPr>
            </w:r>
            <w:r w:rsidRPr="00725A9D">
              <w:rPr>
                <w:rFonts w:ascii="Arial" w:hAnsi="Arial" w:cs="Arial"/>
                <w:sz w:val="16"/>
                <w:szCs w:val="16"/>
              </w:rPr>
              <w:fldChar w:fldCharType="separate"/>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sz w:val="16"/>
                <w:szCs w:val="16"/>
              </w:rPr>
              <w:fldChar w:fldCharType="end"/>
            </w:r>
          </w:p>
        </w:tc>
        <w:tc>
          <w:tcPr>
            <w:tcW w:w="1796"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2F330C" w14:textId="68C50C01" w:rsidR="00F56CB4" w:rsidRPr="0060788B" w:rsidRDefault="00F56CB4" w:rsidP="00F56CB4">
            <w:pPr>
              <w:pStyle w:val="Sinespaciado"/>
              <w:jc w:val="center"/>
              <w:rPr>
                <w:rFonts w:ascii="Arial" w:hAnsi="Arial" w:cs="Arial"/>
                <w:bCs/>
                <w:sz w:val="16"/>
                <w:szCs w:val="16"/>
              </w:rPr>
            </w:pPr>
            <w:r w:rsidRPr="00725A9D">
              <w:rPr>
                <w:rFonts w:ascii="Arial" w:hAnsi="Arial" w:cs="Arial"/>
                <w:sz w:val="16"/>
                <w:szCs w:val="16"/>
              </w:rPr>
              <w:fldChar w:fldCharType="begin">
                <w:ffData>
                  <w:name w:val=""/>
                  <w:enabled/>
                  <w:calcOnExit w:val="0"/>
                  <w:textInput>
                    <w:maxLength w:val="256"/>
                  </w:textInput>
                </w:ffData>
              </w:fldChar>
            </w:r>
            <w:r w:rsidRPr="00725A9D">
              <w:rPr>
                <w:rFonts w:ascii="Arial" w:hAnsi="Arial" w:cs="Arial"/>
                <w:sz w:val="16"/>
                <w:szCs w:val="16"/>
              </w:rPr>
              <w:instrText xml:space="preserve"> FORMTEXT </w:instrText>
            </w:r>
            <w:r w:rsidRPr="00725A9D">
              <w:rPr>
                <w:rFonts w:ascii="Arial" w:hAnsi="Arial" w:cs="Arial"/>
                <w:sz w:val="16"/>
                <w:szCs w:val="16"/>
              </w:rPr>
            </w:r>
            <w:r w:rsidRPr="00725A9D">
              <w:rPr>
                <w:rFonts w:ascii="Arial" w:hAnsi="Arial" w:cs="Arial"/>
                <w:sz w:val="16"/>
                <w:szCs w:val="16"/>
              </w:rPr>
              <w:fldChar w:fldCharType="separate"/>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sz w:val="16"/>
                <w:szCs w:val="16"/>
              </w:rPr>
              <w:fldChar w:fldCharType="end"/>
            </w:r>
          </w:p>
        </w:tc>
        <w:tc>
          <w:tcPr>
            <w:tcW w:w="1796" w:type="dxa"/>
            <w:gridSpan w:val="5"/>
            <w:tcBorders>
              <w:left w:val="single" w:sz="4" w:space="0" w:color="BFBFBF" w:themeColor="background1" w:themeShade="BF"/>
              <w:right w:val="single" w:sz="8" w:space="0" w:color="595959" w:themeColor="text1" w:themeTint="A6"/>
            </w:tcBorders>
            <w:shd w:val="clear" w:color="auto" w:fill="auto"/>
            <w:vAlign w:val="center"/>
          </w:tcPr>
          <w:p w14:paraId="46FFE35E" w14:textId="6A6A7CA5" w:rsidR="00F56CB4" w:rsidRPr="0060788B" w:rsidRDefault="00F56CB4" w:rsidP="00F56CB4">
            <w:pPr>
              <w:pStyle w:val="Sinespaciado"/>
              <w:jc w:val="center"/>
              <w:rPr>
                <w:rFonts w:ascii="Arial" w:hAnsi="Arial" w:cs="Arial"/>
                <w:bCs/>
                <w:sz w:val="16"/>
                <w:szCs w:val="16"/>
              </w:rPr>
            </w:pPr>
            <w:r w:rsidRPr="00725A9D">
              <w:rPr>
                <w:rFonts w:ascii="Arial" w:hAnsi="Arial" w:cs="Arial"/>
                <w:sz w:val="16"/>
                <w:szCs w:val="16"/>
              </w:rPr>
              <w:fldChar w:fldCharType="begin">
                <w:ffData>
                  <w:name w:val=""/>
                  <w:enabled/>
                  <w:calcOnExit w:val="0"/>
                  <w:textInput>
                    <w:maxLength w:val="256"/>
                  </w:textInput>
                </w:ffData>
              </w:fldChar>
            </w:r>
            <w:r w:rsidRPr="00725A9D">
              <w:rPr>
                <w:rFonts w:ascii="Arial" w:hAnsi="Arial" w:cs="Arial"/>
                <w:sz w:val="16"/>
                <w:szCs w:val="16"/>
              </w:rPr>
              <w:instrText xml:space="preserve"> FORMTEXT </w:instrText>
            </w:r>
            <w:r w:rsidRPr="00725A9D">
              <w:rPr>
                <w:rFonts w:ascii="Arial" w:hAnsi="Arial" w:cs="Arial"/>
                <w:sz w:val="16"/>
                <w:szCs w:val="16"/>
              </w:rPr>
            </w:r>
            <w:r w:rsidRPr="00725A9D">
              <w:rPr>
                <w:rFonts w:ascii="Arial" w:hAnsi="Arial" w:cs="Arial"/>
                <w:sz w:val="16"/>
                <w:szCs w:val="16"/>
              </w:rPr>
              <w:fldChar w:fldCharType="separate"/>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noProof/>
                <w:sz w:val="16"/>
                <w:szCs w:val="16"/>
              </w:rPr>
              <w:t> </w:t>
            </w:r>
            <w:r w:rsidRPr="00725A9D">
              <w:rPr>
                <w:rFonts w:ascii="Arial" w:hAnsi="Arial" w:cs="Arial"/>
                <w:sz w:val="16"/>
                <w:szCs w:val="16"/>
              </w:rPr>
              <w:fldChar w:fldCharType="end"/>
            </w:r>
          </w:p>
        </w:tc>
      </w:tr>
      <w:tr w:rsidR="00F56CB4" w:rsidRPr="0060788B" w14:paraId="53225025" w14:textId="77777777" w:rsidTr="00E4657E">
        <w:trPr>
          <w:trHeight w:val="209"/>
        </w:trPr>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BBBBBB"/>
            <w:vAlign w:val="center"/>
          </w:tcPr>
          <w:p w14:paraId="6F7413A3" w14:textId="65CF6918" w:rsidR="00F56CB4" w:rsidRPr="005B5567" w:rsidRDefault="00F56CB4" w:rsidP="00F56CB4">
            <w:pPr>
              <w:jc w:val="center"/>
              <w:rPr>
                <w:rFonts w:ascii="Arial" w:hAnsi="Arial" w:cs="Arial"/>
                <w:b/>
                <w:color w:val="FFFFFF" w:themeColor="background1"/>
                <w:sz w:val="20"/>
                <w:szCs w:val="20"/>
              </w:rPr>
            </w:pPr>
            <w:r w:rsidRPr="005B5567">
              <w:rPr>
                <w:rFonts w:ascii="Arial" w:hAnsi="Arial" w:cs="Arial"/>
                <w:b/>
                <w:sz w:val="20"/>
                <w:szCs w:val="20"/>
              </w:rPr>
              <w:t>AFILIACIÓN A LOS SISTEMAS</w:t>
            </w:r>
          </w:p>
        </w:tc>
      </w:tr>
      <w:tr w:rsidR="00F56CB4" w:rsidRPr="0060788B" w14:paraId="7948FFDB" w14:textId="77777777" w:rsidTr="00E4657E">
        <w:trPr>
          <w:trHeight w:val="549"/>
        </w:trPr>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auto"/>
            <w:vAlign w:val="center"/>
          </w:tcPr>
          <w:p w14:paraId="1EC5AED1" w14:textId="77777777" w:rsidR="00F56CB4" w:rsidRPr="0060788B" w:rsidRDefault="00F56CB4" w:rsidP="00F56CB4">
            <w:pPr>
              <w:jc w:val="both"/>
              <w:rPr>
                <w:rFonts w:ascii="Arial" w:hAnsi="Arial" w:cs="Arial"/>
                <w:sz w:val="14"/>
                <w:szCs w:val="14"/>
              </w:rPr>
            </w:pPr>
          </w:p>
          <w:p w14:paraId="1E403633" w14:textId="77777777" w:rsidR="00F56CB4" w:rsidRPr="0060788B" w:rsidRDefault="00F56CB4" w:rsidP="00F56CB4">
            <w:pPr>
              <w:jc w:val="both"/>
              <w:rPr>
                <w:rFonts w:ascii="Arial" w:hAnsi="Arial" w:cs="Arial"/>
                <w:sz w:val="14"/>
                <w:szCs w:val="14"/>
              </w:rPr>
            </w:pPr>
            <w:r w:rsidRPr="0060788B">
              <w:rPr>
                <w:rFonts w:ascii="Arial" w:hAnsi="Arial" w:cs="Arial"/>
                <w:sz w:val="14"/>
                <w:szCs w:val="14"/>
              </w:rPr>
              <w:t>Quien(es) suscribe(n) suficientemente identificado(s) en la presente solicitud declaro(amos) que: Conozco(conocemos) y acepto(amos) que la misma se rige por el Contrato que regula términos y condiciones para la instalación de los Puntos de Ventas para la aceptación de las tarjetas de crédito o tarjeta de débito emitidas o no por el Banco, el cual acepto(amos) conocer en todo su alcance y contenido por cuanto me(nos) fue entregado previamente. Acepto (amos) expresamente que el Banco podrá llevar a cabo cualquier notificación a mi (nuestra) representante a través de la dirección de correo electrónico indicada en la presente Solicitud, Finalmente declaro (amos) que, son ciertos los datos suministrados en la presente Solicitud de Afiliación al Servicio de Adquirencia, autorizando a Banesco a verificar los mismos.</w:t>
            </w:r>
          </w:p>
          <w:p w14:paraId="66698610" w14:textId="42B02074" w:rsidR="00F56CB4" w:rsidRPr="0060788B" w:rsidRDefault="00F56CB4" w:rsidP="00F56CB4">
            <w:pPr>
              <w:jc w:val="both"/>
              <w:rPr>
                <w:rFonts w:ascii="Arial" w:hAnsi="Arial" w:cs="Arial"/>
                <w:sz w:val="14"/>
                <w:szCs w:val="14"/>
              </w:rPr>
            </w:pPr>
          </w:p>
        </w:tc>
      </w:tr>
      <w:tr w:rsidR="00F56CB4" w:rsidRPr="0060788B" w14:paraId="12ED07CD" w14:textId="77777777" w:rsidTr="00E4657E">
        <w:trPr>
          <w:trHeight w:val="101"/>
        </w:trPr>
        <w:tc>
          <w:tcPr>
            <w:tcW w:w="10774" w:type="dxa"/>
            <w:gridSpan w:val="39"/>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BBBBBB"/>
            <w:vAlign w:val="center"/>
          </w:tcPr>
          <w:p w14:paraId="175AD6BE" w14:textId="540E0906" w:rsidR="00F56CB4" w:rsidRPr="005B5567" w:rsidRDefault="00F56CB4" w:rsidP="00F56CB4">
            <w:pPr>
              <w:jc w:val="center"/>
              <w:rPr>
                <w:rFonts w:ascii="Arial" w:hAnsi="Arial" w:cs="Arial"/>
                <w:b/>
                <w:color w:val="FFFFFF" w:themeColor="background1"/>
                <w:sz w:val="20"/>
                <w:szCs w:val="20"/>
              </w:rPr>
            </w:pPr>
            <w:r w:rsidRPr="005B5567">
              <w:rPr>
                <w:rFonts w:ascii="Arial" w:hAnsi="Arial" w:cs="Arial"/>
                <w:b/>
                <w:caps/>
                <w:sz w:val="20"/>
                <w:szCs w:val="20"/>
              </w:rPr>
              <w:t>Autorización Para Referencias de la Asociación Panameña de Crédito (APC)</w:t>
            </w:r>
          </w:p>
        </w:tc>
      </w:tr>
      <w:tr w:rsidR="00F56CB4" w:rsidRPr="0060788B" w14:paraId="12EE7615" w14:textId="77777777" w:rsidTr="00E4657E">
        <w:trPr>
          <w:trHeight w:val="1958"/>
        </w:trPr>
        <w:tc>
          <w:tcPr>
            <w:tcW w:w="10774" w:type="dxa"/>
            <w:gridSpan w:val="39"/>
            <w:tcBorders>
              <w:top w:val="single" w:sz="4" w:space="0" w:color="595959" w:themeColor="text1" w:themeTint="A6"/>
              <w:left w:val="single" w:sz="8" w:space="0" w:color="595959" w:themeColor="text1" w:themeTint="A6"/>
              <w:right w:val="single" w:sz="8" w:space="0" w:color="595959" w:themeColor="text1" w:themeTint="A6"/>
            </w:tcBorders>
            <w:shd w:val="clear" w:color="auto" w:fill="auto"/>
          </w:tcPr>
          <w:p w14:paraId="701286CF" w14:textId="5AF33166" w:rsidR="00F56CB4" w:rsidRPr="0060788B" w:rsidRDefault="00F56CB4" w:rsidP="00F56CB4">
            <w:pPr>
              <w:autoSpaceDE w:val="0"/>
              <w:autoSpaceDN w:val="0"/>
              <w:adjustRightInd w:val="0"/>
              <w:jc w:val="both"/>
              <w:rPr>
                <w:rFonts w:ascii="Arial" w:hAnsi="Arial" w:cs="Arial"/>
                <w:color w:val="1B1A19"/>
                <w:sz w:val="16"/>
                <w:szCs w:val="16"/>
              </w:rPr>
            </w:pPr>
          </w:p>
          <w:p w14:paraId="3F5CB0CE" w14:textId="77777777" w:rsidR="00F56CB4" w:rsidRPr="0060788B" w:rsidRDefault="00F56CB4" w:rsidP="00F56CB4">
            <w:pPr>
              <w:autoSpaceDE w:val="0"/>
              <w:autoSpaceDN w:val="0"/>
              <w:adjustRightInd w:val="0"/>
              <w:jc w:val="both"/>
              <w:rPr>
                <w:rFonts w:ascii="Arial" w:hAnsi="Arial" w:cs="Arial"/>
                <w:color w:val="1B1A19"/>
                <w:sz w:val="14"/>
                <w:szCs w:val="14"/>
              </w:rPr>
            </w:pPr>
            <w:r w:rsidRPr="0060788B">
              <w:rPr>
                <w:rFonts w:ascii="Arial" w:hAnsi="Arial" w:cs="Arial"/>
                <w:color w:val="1B1A19"/>
                <w:sz w:val="14"/>
                <w:szCs w:val="14"/>
              </w:rPr>
              <w:t>Por este medio autorizo(amos) expresamente a Banesco, S. A., sus subsidiarias y/o afiliadas, cesionarios o sucesoras, así como cualquier compañía que por operación de cesión, administración o compra de cartera adquiera los derechos de mi crédito, a que de conformidad con lo expresado en el artículo 24 y demás disposiciones aplicables de la Ley 24 de 22 de mayo de 2002, solicite, consulte, recopile, intercambie y trasmita a cualquier agencia de información de datos, bancos o agentes económicos informaciones relacionadas con obligaciones o transacciones crediticias que mantengo o pudiera mantener con dichos agentes económicos de la localidad, sobre mi(nuestros) historial de crédito y relaciones con acreedores.</w:t>
            </w:r>
          </w:p>
          <w:p w14:paraId="61F7AF0B" w14:textId="77777777" w:rsidR="00F56CB4" w:rsidRPr="0060788B" w:rsidRDefault="00F56CB4" w:rsidP="00F56CB4">
            <w:pPr>
              <w:autoSpaceDE w:val="0"/>
              <w:autoSpaceDN w:val="0"/>
              <w:adjustRightInd w:val="0"/>
              <w:jc w:val="both"/>
              <w:rPr>
                <w:rFonts w:ascii="Arial" w:hAnsi="Arial" w:cs="Arial"/>
                <w:bCs/>
                <w:color w:val="1B1A19"/>
                <w:sz w:val="14"/>
                <w:szCs w:val="14"/>
              </w:rPr>
            </w:pPr>
            <w:r w:rsidRPr="0060788B">
              <w:rPr>
                <w:rFonts w:ascii="Arial" w:hAnsi="Arial" w:cs="Arial"/>
                <w:bCs/>
                <w:color w:val="1B1A19"/>
                <w:sz w:val="14"/>
                <w:szCs w:val="14"/>
              </w:rPr>
              <w:t xml:space="preserve">También queda facultado Banesco, S. A., sus subsidiarias y/o afiliadas, cesionarios o sucesoras, así como cualquier compañía </w:t>
            </w:r>
            <w:proofErr w:type="gramStart"/>
            <w:r w:rsidRPr="0060788B">
              <w:rPr>
                <w:rFonts w:ascii="Arial" w:hAnsi="Arial" w:cs="Arial"/>
                <w:bCs/>
                <w:color w:val="1B1A19"/>
                <w:sz w:val="14"/>
                <w:szCs w:val="14"/>
              </w:rPr>
              <w:t>que</w:t>
            </w:r>
            <w:proofErr w:type="gramEnd"/>
            <w:r w:rsidRPr="0060788B">
              <w:rPr>
                <w:rFonts w:ascii="Arial" w:hAnsi="Arial" w:cs="Arial"/>
                <w:bCs/>
                <w:color w:val="1B1A19"/>
                <w:sz w:val="14"/>
                <w:szCs w:val="14"/>
              </w:rPr>
              <w:t xml:space="preserve"> por una operación de cesión, administración o compra de cartera adquiera los derechos de mi crédito, a que solicite y obtenga información de instituciones gubernamentales relacionadas con las obligaciones o transacciones crediticias arriba referidas.</w:t>
            </w:r>
          </w:p>
          <w:p w14:paraId="76031B86" w14:textId="77777777" w:rsidR="00F56CB4" w:rsidRPr="0060788B" w:rsidRDefault="00F56CB4" w:rsidP="00F56CB4">
            <w:pPr>
              <w:autoSpaceDE w:val="0"/>
              <w:autoSpaceDN w:val="0"/>
              <w:adjustRightInd w:val="0"/>
              <w:jc w:val="both"/>
              <w:rPr>
                <w:rFonts w:ascii="Arial" w:hAnsi="Arial" w:cs="Arial"/>
                <w:color w:val="1B1A19"/>
                <w:sz w:val="14"/>
                <w:szCs w:val="14"/>
              </w:rPr>
            </w:pPr>
            <w:r w:rsidRPr="0060788B">
              <w:rPr>
                <w:rFonts w:ascii="Arial" w:hAnsi="Arial" w:cs="Arial"/>
                <w:color w:val="1B1A19"/>
                <w:sz w:val="14"/>
                <w:szCs w:val="14"/>
              </w:rPr>
              <w:t xml:space="preserve">Asimismo, exonero(amos)de cualquier consecuencia o responsabilidad resultante del ejercicio de solicitar o suministrar información, o por razón de cualesquiera autorizaciones contenidas en la presente carta, a Banesco, S. A., a sus compañías afiliadas, subsidiarias, cesionarios y/o sucesoras, a sus empleados, ejecutivos, directores dignatarios o apoderados, así como cualquier compañía </w:t>
            </w:r>
            <w:proofErr w:type="gramStart"/>
            <w:r w:rsidRPr="0060788B">
              <w:rPr>
                <w:rFonts w:ascii="Arial" w:hAnsi="Arial" w:cs="Arial"/>
                <w:color w:val="1B1A19"/>
                <w:sz w:val="14"/>
                <w:szCs w:val="14"/>
              </w:rPr>
              <w:t>que</w:t>
            </w:r>
            <w:proofErr w:type="gramEnd"/>
            <w:r w:rsidRPr="0060788B">
              <w:rPr>
                <w:rFonts w:ascii="Arial" w:hAnsi="Arial" w:cs="Arial"/>
                <w:color w:val="1B1A19"/>
                <w:sz w:val="14"/>
                <w:szCs w:val="14"/>
              </w:rPr>
              <w:t xml:space="preserve"> por una operación de cesión, administración o compra de cartera adquiera los derechos de mi crédito.</w:t>
            </w:r>
          </w:p>
          <w:p w14:paraId="41757E0C" w14:textId="77777777" w:rsidR="00F56CB4" w:rsidRPr="0060788B" w:rsidRDefault="00F56CB4" w:rsidP="00F56CB4">
            <w:pPr>
              <w:autoSpaceDE w:val="0"/>
              <w:autoSpaceDN w:val="0"/>
              <w:adjustRightInd w:val="0"/>
              <w:jc w:val="both"/>
              <w:rPr>
                <w:rFonts w:ascii="Arial" w:hAnsi="Arial" w:cs="Arial"/>
                <w:color w:val="1B1A19"/>
                <w:sz w:val="14"/>
                <w:szCs w:val="14"/>
              </w:rPr>
            </w:pPr>
          </w:p>
          <w:p w14:paraId="206C0764" w14:textId="77777777" w:rsidR="00F56CB4" w:rsidRPr="0060788B" w:rsidRDefault="00F56CB4" w:rsidP="00F56CB4">
            <w:pPr>
              <w:jc w:val="both"/>
              <w:rPr>
                <w:rFonts w:ascii="Arial" w:hAnsi="Arial" w:cs="Arial"/>
                <w:bCs/>
                <w:color w:val="1B1A19"/>
                <w:sz w:val="14"/>
                <w:szCs w:val="14"/>
              </w:rPr>
            </w:pPr>
            <w:r w:rsidRPr="0060788B">
              <w:rPr>
                <w:rFonts w:ascii="Arial" w:hAnsi="Arial" w:cs="Arial"/>
                <w:bCs/>
                <w:color w:val="1B1A19"/>
                <w:sz w:val="14"/>
                <w:szCs w:val="14"/>
              </w:rPr>
              <w:t>QUEDA ENTENDIDO QUE EL BANCO SUMINISTRARÁ A REQUERIMIENTO DEL INTERESADO TODA LA INFORMACIÓN CREDITICIA RECOPILADA EN BASE A LA PRESENTE AUTORIZACIÓN.</w:t>
            </w:r>
          </w:p>
          <w:p w14:paraId="3482A486" w14:textId="49EB96B4" w:rsidR="00F56CB4" w:rsidRPr="0060788B" w:rsidRDefault="00F56CB4" w:rsidP="00F56CB4">
            <w:pPr>
              <w:jc w:val="both"/>
              <w:rPr>
                <w:rFonts w:ascii="Arial" w:hAnsi="Arial" w:cs="Arial"/>
                <w:bCs/>
                <w:color w:val="1B1A19"/>
                <w:sz w:val="16"/>
                <w:szCs w:val="16"/>
              </w:rPr>
            </w:pPr>
          </w:p>
        </w:tc>
      </w:tr>
      <w:tr w:rsidR="00F56CB4" w:rsidRPr="0060788B" w14:paraId="318A1261" w14:textId="77777777" w:rsidTr="00BE4CFE">
        <w:trPr>
          <w:trHeight w:val="273"/>
        </w:trPr>
        <w:tc>
          <w:tcPr>
            <w:tcW w:w="3366" w:type="dxa"/>
            <w:gridSpan w:val="9"/>
            <w:tcBorders>
              <w:left w:val="single" w:sz="8" w:space="0" w:color="595959" w:themeColor="text1" w:themeTint="A6"/>
              <w:right w:val="single" w:sz="12" w:space="0" w:color="FFFFFF" w:themeColor="background1"/>
            </w:tcBorders>
          </w:tcPr>
          <w:p w14:paraId="5D9ED4B5" w14:textId="77777777" w:rsidR="00F56CB4" w:rsidRPr="0060788B" w:rsidRDefault="00F56CB4" w:rsidP="00F56CB4">
            <w:pPr>
              <w:jc w:val="center"/>
              <w:rPr>
                <w:rFonts w:ascii="Arial" w:hAnsi="Arial" w:cs="Arial"/>
                <w:sz w:val="16"/>
                <w:szCs w:val="16"/>
              </w:rPr>
            </w:pPr>
          </w:p>
          <w:p w14:paraId="4FCB2D4C" w14:textId="77777777" w:rsidR="00F56CB4" w:rsidRPr="0060788B" w:rsidRDefault="00F56CB4" w:rsidP="00F56CB4">
            <w:pPr>
              <w:jc w:val="center"/>
              <w:rPr>
                <w:rFonts w:ascii="Arial" w:hAnsi="Arial" w:cs="Arial"/>
                <w:sz w:val="16"/>
                <w:szCs w:val="16"/>
              </w:rPr>
            </w:pPr>
          </w:p>
          <w:p w14:paraId="409594BA" w14:textId="77777777" w:rsidR="00F56CB4" w:rsidRPr="0060788B" w:rsidRDefault="00F56CB4" w:rsidP="00F56CB4">
            <w:pPr>
              <w:jc w:val="center"/>
              <w:rPr>
                <w:rFonts w:ascii="Arial" w:hAnsi="Arial" w:cs="Arial"/>
                <w:sz w:val="16"/>
                <w:szCs w:val="16"/>
              </w:rPr>
            </w:pPr>
          </w:p>
          <w:p w14:paraId="77B6B702" w14:textId="77777777" w:rsidR="00F56CB4" w:rsidRPr="0060788B" w:rsidRDefault="00F56CB4" w:rsidP="00F56CB4">
            <w:pPr>
              <w:jc w:val="center"/>
              <w:rPr>
                <w:rFonts w:ascii="Arial" w:hAnsi="Arial" w:cs="Arial"/>
                <w:sz w:val="16"/>
                <w:szCs w:val="16"/>
              </w:rPr>
            </w:pPr>
          </w:p>
        </w:tc>
        <w:tc>
          <w:tcPr>
            <w:tcW w:w="236" w:type="dxa"/>
            <w:gridSpan w:val="3"/>
            <w:tcBorders>
              <w:left w:val="single" w:sz="12" w:space="0" w:color="FFFFFF" w:themeColor="background1"/>
              <w:right w:val="single" w:sz="12" w:space="0" w:color="FFFFFF" w:themeColor="background1"/>
            </w:tcBorders>
          </w:tcPr>
          <w:p w14:paraId="3797AF47" w14:textId="77777777" w:rsidR="00F56CB4" w:rsidRPr="0060788B" w:rsidRDefault="00F56CB4" w:rsidP="00F56CB4">
            <w:pPr>
              <w:jc w:val="center"/>
              <w:rPr>
                <w:rFonts w:ascii="Arial" w:hAnsi="Arial" w:cs="Arial"/>
                <w:sz w:val="16"/>
                <w:szCs w:val="16"/>
              </w:rPr>
            </w:pPr>
          </w:p>
        </w:tc>
        <w:tc>
          <w:tcPr>
            <w:tcW w:w="3027" w:type="dxa"/>
            <w:gridSpan w:val="11"/>
            <w:tcBorders>
              <w:left w:val="single" w:sz="12" w:space="0" w:color="FFFFFF" w:themeColor="background1"/>
              <w:bottom w:val="single" w:sz="12" w:space="0" w:color="FFFFFF" w:themeColor="background1"/>
              <w:right w:val="single" w:sz="12" w:space="0" w:color="FFFFFF" w:themeColor="background1"/>
            </w:tcBorders>
          </w:tcPr>
          <w:p w14:paraId="512C11D5" w14:textId="77777777" w:rsidR="00F56CB4" w:rsidRPr="0060788B" w:rsidRDefault="00F56CB4" w:rsidP="00F56CB4">
            <w:pPr>
              <w:jc w:val="center"/>
              <w:rPr>
                <w:rFonts w:ascii="Arial" w:hAnsi="Arial" w:cs="Arial"/>
                <w:sz w:val="16"/>
                <w:szCs w:val="16"/>
              </w:rPr>
            </w:pPr>
          </w:p>
        </w:tc>
        <w:tc>
          <w:tcPr>
            <w:tcW w:w="278" w:type="dxa"/>
            <w:tcBorders>
              <w:left w:val="single" w:sz="12" w:space="0" w:color="FFFFFF" w:themeColor="background1"/>
              <w:bottom w:val="single" w:sz="12" w:space="0" w:color="FFFFFF" w:themeColor="background1"/>
              <w:right w:val="single" w:sz="12" w:space="0" w:color="FFFFFF" w:themeColor="background1"/>
            </w:tcBorders>
          </w:tcPr>
          <w:p w14:paraId="22B4E675" w14:textId="77777777" w:rsidR="00F56CB4" w:rsidRPr="0060788B" w:rsidRDefault="00F56CB4" w:rsidP="00F56CB4">
            <w:pPr>
              <w:jc w:val="center"/>
              <w:rPr>
                <w:rFonts w:ascii="Arial" w:hAnsi="Arial" w:cs="Arial"/>
                <w:sz w:val="16"/>
                <w:szCs w:val="16"/>
              </w:rPr>
            </w:pPr>
          </w:p>
        </w:tc>
        <w:tc>
          <w:tcPr>
            <w:tcW w:w="3544" w:type="dxa"/>
            <w:gridSpan w:val="14"/>
            <w:tcBorders>
              <w:left w:val="single" w:sz="12" w:space="0" w:color="FFFFFF" w:themeColor="background1"/>
              <w:right w:val="single" w:sz="12" w:space="0" w:color="FFFFFF" w:themeColor="background1"/>
            </w:tcBorders>
          </w:tcPr>
          <w:p w14:paraId="10F9D453" w14:textId="77777777" w:rsidR="00F56CB4" w:rsidRPr="0060788B" w:rsidRDefault="00F56CB4" w:rsidP="00F56CB4">
            <w:pPr>
              <w:jc w:val="center"/>
              <w:rPr>
                <w:rFonts w:ascii="Arial" w:hAnsi="Arial" w:cs="Arial"/>
                <w:sz w:val="16"/>
                <w:szCs w:val="16"/>
              </w:rPr>
            </w:pPr>
          </w:p>
        </w:tc>
        <w:tc>
          <w:tcPr>
            <w:tcW w:w="323" w:type="dxa"/>
            <w:vMerge w:val="restart"/>
            <w:tcBorders>
              <w:left w:val="single" w:sz="12" w:space="0" w:color="FFFFFF" w:themeColor="background1"/>
              <w:right w:val="single" w:sz="8" w:space="0" w:color="595959" w:themeColor="text1" w:themeTint="A6"/>
            </w:tcBorders>
          </w:tcPr>
          <w:p w14:paraId="777F9A0B" w14:textId="77777777" w:rsidR="00F56CB4" w:rsidRPr="0060788B" w:rsidRDefault="00F56CB4" w:rsidP="00F56CB4">
            <w:pPr>
              <w:jc w:val="center"/>
              <w:rPr>
                <w:rFonts w:ascii="Arial" w:hAnsi="Arial" w:cs="Arial"/>
                <w:sz w:val="16"/>
                <w:szCs w:val="16"/>
              </w:rPr>
            </w:pPr>
          </w:p>
          <w:p w14:paraId="75458577" w14:textId="77777777" w:rsidR="00F56CB4" w:rsidRPr="0060788B" w:rsidRDefault="00F56CB4" w:rsidP="00F56CB4">
            <w:pPr>
              <w:jc w:val="center"/>
              <w:rPr>
                <w:rFonts w:ascii="Arial" w:hAnsi="Arial" w:cs="Arial"/>
                <w:sz w:val="16"/>
                <w:szCs w:val="16"/>
              </w:rPr>
            </w:pPr>
          </w:p>
          <w:p w14:paraId="071E0E9C" w14:textId="77777777" w:rsidR="00F56CB4" w:rsidRPr="0060788B" w:rsidRDefault="00F56CB4" w:rsidP="00F56CB4">
            <w:pPr>
              <w:jc w:val="center"/>
              <w:rPr>
                <w:rFonts w:ascii="Arial" w:hAnsi="Arial" w:cs="Arial"/>
                <w:sz w:val="16"/>
                <w:szCs w:val="16"/>
              </w:rPr>
            </w:pPr>
          </w:p>
          <w:p w14:paraId="318A1260" w14:textId="422099BD" w:rsidR="00F56CB4" w:rsidRPr="0060788B" w:rsidRDefault="00F56CB4" w:rsidP="00F56CB4">
            <w:pPr>
              <w:jc w:val="center"/>
              <w:rPr>
                <w:rFonts w:ascii="Arial" w:hAnsi="Arial" w:cs="Arial"/>
                <w:sz w:val="16"/>
                <w:szCs w:val="16"/>
              </w:rPr>
            </w:pPr>
          </w:p>
        </w:tc>
      </w:tr>
      <w:tr w:rsidR="00F56CB4" w:rsidRPr="0060788B" w14:paraId="6A3517BB" w14:textId="77777777" w:rsidTr="00BE4CFE">
        <w:trPr>
          <w:trHeight w:val="279"/>
        </w:trPr>
        <w:tc>
          <w:tcPr>
            <w:tcW w:w="3366" w:type="dxa"/>
            <w:gridSpan w:val="9"/>
            <w:tcBorders>
              <w:left w:val="single" w:sz="8" w:space="0" w:color="595959" w:themeColor="text1" w:themeTint="A6"/>
              <w:bottom w:val="single" w:sz="8" w:space="0" w:color="595959" w:themeColor="text1" w:themeTint="A6"/>
              <w:right w:val="single" w:sz="12" w:space="0" w:color="FFFFFF" w:themeColor="background1"/>
            </w:tcBorders>
          </w:tcPr>
          <w:p w14:paraId="764EAE9E" w14:textId="77777777" w:rsidR="00F56CB4" w:rsidRPr="0060788B" w:rsidRDefault="00F56CB4" w:rsidP="00F56CB4">
            <w:pPr>
              <w:jc w:val="center"/>
              <w:rPr>
                <w:rFonts w:ascii="Arial" w:hAnsi="Arial" w:cs="Arial"/>
                <w:sz w:val="16"/>
                <w:szCs w:val="16"/>
              </w:rPr>
            </w:pPr>
            <w:r w:rsidRPr="0060788B">
              <w:rPr>
                <w:rFonts w:ascii="Arial" w:hAnsi="Arial" w:cs="Arial"/>
                <w:sz w:val="16"/>
                <w:szCs w:val="16"/>
              </w:rPr>
              <w:t>Nombre en Imprenta</w:t>
            </w:r>
          </w:p>
          <w:p w14:paraId="0158823E" w14:textId="7CED2CE2" w:rsidR="00F56CB4" w:rsidRPr="0060788B" w:rsidRDefault="00F56CB4" w:rsidP="00F56CB4">
            <w:pPr>
              <w:rPr>
                <w:rFonts w:ascii="Arial" w:hAnsi="Arial" w:cs="Arial"/>
                <w:sz w:val="16"/>
                <w:szCs w:val="16"/>
              </w:rPr>
            </w:pPr>
          </w:p>
        </w:tc>
        <w:tc>
          <w:tcPr>
            <w:tcW w:w="236" w:type="dxa"/>
            <w:gridSpan w:val="3"/>
            <w:tcBorders>
              <w:left w:val="single" w:sz="12" w:space="0" w:color="FFFFFF" w:themeColor="background1"/>
              <w:bottom w:val="single" w:sz="8" w:space="0" w:color="595959" w:themeColor="text1" w:themeTint="A6"/>
              <w:right w:val="single" w:sz="12" w:space="0" w:color="FFFFFF" w:themeColor="background1"/>
            </w:tcBorders>
          </w:tcPr>
          <w:p w14:paraId="3B892977" w14:textId="77777777" w:rsidR="00F56CB4" w:rsidRPr="0060788B" w:rsidRDefault="00F56CB4" w:rsidP="00F56CB4">
            <w:pPr>
              <w:jc w:val="center"/>
              <w:rPr>
                <w:rFonts w:ascii="Arial" w:hAnsi="Arial" w:cs="Arial"/>
                <w:sz w:val="16"/>
                <w:szCs w:val="16"/>
              </w:rPr>
            </w:pPr>
          </w:p>
        </w:tc>
        <w:tc>
          <w:tcPr>
            <w:tcW w:w="3027" w:type="dxa"/>
            <w:gridSpan w:val="11"/>
            <w:tcBorders>
              <w:top w:val="single" w:sz="12" w:space="0" w:color="FFFFFF" w:themeColor="background1"/>
              <w:left w:val="single" w:sz="12" w:space="0" w:color="FFFFFF" w:themeColor="background1"/>
              <w:bottom w:val="single" w:sz="8" w:space="0" w:color="595959" w:themeColor="text1" w:themeTint="A6"/>
              <w:right w:val="single" w:sz="12" w:space="0" w:color="FFFFFF" w:themeColor="background1"/>
            </w:tcBorders>
          </w:tcPr>
          <w:p w14:paraId="180882C4" w14:textId="4F984E68" w:rsidR="00F56CB4" w:rsidRPr="0060788B" w:rsidRDefault="00F56CB4" w:rsidP="00F56CB4">
            <w:pPr>
              <w:jc w:val="center"/>
              <w:rPr>
                <w:rFonts w:ascii="Arial" w:hAnsi="Arial" w:cs="Arial"/>
                <w:sz w:val="16"/>
                <w:szCs w:val="16"/>
              </w:rPr>
            </w:pPr>
          </w:p>
        </w:tc>
        <w:tc>
          <w:tcPr>
            <w:tcW w:w="278" w:type="dxa"/>
            <w:tcBorders>
              <w:top w:val="single" w:sz="12" w:space="0" w:color="FFFFFF" w:themeColor="background1"/>
              <w:left w:val="single" w:sz="12" w:space="0" w:color="FFFFFF" w:themeColor="background1"/>
              <w:bottom w:val="single" w:sz="8" w:space="0" w:color="595959" w:themeColor="text1" w:themeTint="A6"/>
              <w:right w:val="single" w:sz="12" w:space="0" w:color="FFFFFF" w:themeColor="background1"/>
            </w:tcBorders>
          </w:tcPr>
          <w:p w14:paraId="198D518D" w14:textId="77777777" w:rsidR="00F56CB4" w:rsidRPr="0060788B" w:rsidRDefault="00F56CB4" w:rsidP="00F56CB4">
            <w:pPr>
              <w:jc w:val="center"/>
              <w:rPr>
                <w:rFonts w:ascii="Arial" w:hAnsi="Arial" w:cs="Arial"/>
                <w:sz w:val="16"/>
                <w:szCs w:val="16"/>
              </w:rPr>
            </w:pPr>
          </w:p>
        </w:tc>
        <w:tc>
          <w:tcPr>
            <w:tcW w:w="3544" w:type="dxa"/>
            <w:gridSpan w:val="14"/>
            <w:tcBorders>
              <w:left w:val="single" w:sz="12" w:space="0" w:color="FFFFFF" w:themeColor="background1"/>
              <w:bottom w:val="single" w:sz="8" w:space="0" w:color="595959" w:themeColor="text1" w:themeTint="A6"/>
              <w:right w:val="single" w:sz="12" w:space="0" w:color="FFFFFF" w:themeColor="background1"/>
            </w:tcBorders>
          </w:tcPr>
          <w:p w14:paraId="5F671CA0" w14:textId="77777777" w:rsidR="00F56CB4" w:rsidRPr="0060788B" w:rsidRDefault="00F56CB4" w:rsidP="00F56CB4">
            <w:pPr>
              <w:jc w:val="center"/>
              <w:rPr>
                <w:rFonts w:ascii="Arial" w:hAnsi="Arial" w:cs="Arial"/>
                <w:sz w:val="16"/>
                <w:szCs w:val="16"/>
              </w:rPr>
            </w:pPr>
            <w:r w:rsidRPr="0060788B">
              <w:rPr>
                <w:rFonts w:ascii="Arial" w:hAnsi="Arial" w:cs="Arial"/>
                <w:sz w:val="16"/>
                <w:szCs w:val="16"/>
              </w:rPr>
              <w:t>Firma por el Establecimiento Cédula/Pasaporte</w:t>
            </w:r>
          </w:p>
          <w:p w14:paraId="5D7E587A" w14:textId="74A53501" w:rsidR="00F56CB4" w:rsidRPr="0060788B" w:rsidRDefault="00F56CB4" w:rsidP="00F56CB4">
            <w:pPr>
              <w:jc w:val="center"/>
              <w:rPr>
                <w:rFonts w:ascii="Arial" w:hAnsi="Arial" w:cs="Arial"/>
                <w:sz w:val="16"/>
                <w:szCs w:val="16"/>
              </w:rPr>
            </w:pPr>
          </w:p>
        </w:tc>
        <w:tc>
          <w:tcPr>
            <w:tcW w:w="323" w:type="dxa"/>
            <w:vMerge/>
            <w:tcBorders>
              <w:left w:val="single" w:sz="12" w:space="0" w:color="FFFFFF" w:themeColor="background1"/>
              <w:bottom w:val="single" w:sz="8" w:space="0" w:color="595959" w:themeColor="text1" w:themeTint="A6"/>
              <w:right w:val="single" w:sz="8" w:space="0" w:color="595959" w:themeColor="text1" w:themeTint="A6"/>
            </w:tcBorders>
          </w:tcPr>
          <w:p w14:paraId="161CCEC5" w14:textId="77F05047" w:rsidR="00F56CB4" w:rsidRPr="0060788B" w:rsidRDefault="00F56CB4" w:rsidP="00F56CB4">
            <w:pPr>
              <w:jc w:val="center"/>
              <w:rPr>
                <w:rFonts w:ascii="Arial" w:hAnsi="Arial" w:cs="Arial"/>
                <w:sz w:val="16"/>
                <w:szCs w:val="16"/>
              </w:rPr>
            </w:pPr>
          </w:p>
        </w:tc>
      </w:tr>
    </w:tbl>
    <w:p w14:paraId="3A9E432E" w14:textId="31BA3FE3" w:rsidR="00EA7B9D" w:rsidRDefault="00EA7B9D" w:rsidP="004B327C">
      <w:pPr>
        <w:rPr>
          <w:rFonts w:ascii="Arial" w:hAnsi="Arial" w:cs="Arial"/>
          <w:sz w:val="20"/>
          <w:szCs w:val="20"/>
        </w:rPr>
      </w:pPr>
    </w:p>
    <w:p w14:paraId="0912E7EC" w14:textId="7DB70A5B" w:rsidR="00BE4CFE" w:rsidRDefault="00BE4CFE" w:rsidP="004B327C">
      <w:pPr>
        <w:rPr>
          <w:rFonts w:ascii="Arial" w:hAnsi="Arial" w:cs="Arial"/>
          <w:sz w:val="20"/>
          <w:szCs w:val="20"/>
        </w:rPr>
      </w:pPr>
    </w:p>
    <w:p w14:paraId="72154FC0" w14:textId="36A15AFB" w:rsidR="008013DD" w:rsidRDefault="008013DD" w:rsidP="004B327C">
      <w:pPr>
        <w:rPr>
          <w:rFonts w:ascii="Arial" w:hAnsi="Arial" w:cs="Arial"/>
          <w:sz w:val="20"/>
          <w:szCs w:val="20"/>
        </w:rPr>
      </w:pPr>
    </w:p>
    <w:p w14:paraId="672C2E1E" w14:textId="24F2140F" w:rsidR="008013DD" w:rsidRDefault="008013DD" w:rsidP="004B327C">
      <w:pPr>
        <w:rPr>
          <w:rFonts w:ascii="Arial" w:hAnsi="Arial" w:cs="Arial"/>
          <w:sz w:val="20"/>
          <w:szCs w:val="20"/>
        </w:rPr>
      </w:pPr>
    </w:p>
    <w:p w14:paraId="75F85126" w14:textId="524E0681" w:rsidR="008013DD" w:rsidRDefault="008013DD" w:rsidP="004B327C">
      <w:pPr>
        <w:rPr>
          <w:rFonts w:ascii="Arial" w:hAnsi="Arial" w:cs="Arial"/>
          <w:sz w:val="20"/>
          <w:szCs w:val="20"/>
        </w:rPr>
      </w:pPr>
    </w:p>
    <w:p w14:paraId="165C6BB1" w14:textId="729C1D32" w:rsidR="008013DD" w:rsidRDefault="008013DD" w:rsidP="004B327C">
      <w:pPr>
        <w:rPr>
          <w:rFonts w:ascii="Arial" w:hAnsi="Arial" w:cs="Arial"/>
          <w:sz w:val="20"/>
          <w:szCs w:val="20"/>
        </w:rPr>
      </w:pPr>
    </w:p>
    <w:p w14:paraId="6A18F455" w14:textId="5A6253BE" w:rsidR="008013DD" w:rsidRDefault="008013DD" w:rsidP="004B327C">
      <w:pPr>
        <w:rPr>
          <w:rFonts w:ascii="Arial" w:hAnsi="Arial" w:cs="Arial"/>
          <w:sz w:val="20"/>
          <w:szCs w:val="20"/>
        </w:rPr>
      </w:pPr>
    </w:p>
    <w:p w14:paraId="09338B53" w14:textId="1974A6D4" w:rsidR="008013DD" w:rsidRDefault="008013DD" w:rsidP="004B327C">
      <w:pPr>
        <w:rPr>
          <w:rFonts w:ascii="Arial" w:hAnsi="Arial" w:cs="Arial"/>
          <w:sz w:val="20"/>
          <w:szCs w:val="20"/>
        </w:rPr>
      </w:pPr>
    </w:p>
    <w:p w14:paraId="2B30C4EB" w14:textId="08FF442A" w:rsidR="008013DD" w:rsidRDefault="008013DD" w:rsidP="004B327C">
      <w:pPr>
        <w:rPr>
          <w:rFonts w:ascii="Arial" w:hAnsi="Arial" w:cs="Arial"/>
          <w:sz w:val="20"/>
          <w:szCs w:val="20"/>
        </w:rPr>
      </w:pPr>
    </w:p>
    <w:p w14:paraId="43E6BC1A" w14:textId="05CAF7CF" w:rsidR="008013DD" w:rsidRDefault="008013DD" w:rsidP="004B327C">
      <w:pPr>
        <w:rPr>
          <w:rFonts w:ascii="Arial" w:hAnsi="Arial" w:cs="Arial"/>
          <w:sz w:val="20"/>
          <w:szCs w:val="20"/>
        </w:rPr>
      </w:pPr>
    </w:p>
    <w:p w14:paraId="569162D1" w14:textId="2288C29F" w:rsidR="008013DD" w:rsidRDefault="008013DD" w:rsidP="004B327C">
      <w:pPr>
        <w:rPr>
          <w:rFonts w:ascii="Arial" w:hAnsi="Arial" w:cs="Arial"/>
          <w:sz w:val="20"/>
          <w:szCs w:val="20"/>
        </w:rPr>
      </w:pPr>
    </w:p>
    <w:p w14:paraId="739F074E" w14:textId="36E8285C" w:rsidR="008013DD" w:rsidRDefault="008013DD" w:rsidP="004B327C">
      <w:pPr>
        <w:rPr>
          <w:rFonts w:ascii="Arial" w:hAnsi="Arial" w:cs="Arial"/>
          <w:sz w:val="20"/>
          <w:szCs w:val="20"/>
        </w:rPr>
      </w:pPr>
    </w:p>
    <w:p w14:paraId="03610FFE" w14:textId="3DAF2A16" w:rsidR="008013DD" w:rsidRDefault="008013DD" w:rsidP="004B327C">
      <w:pPr>
        <w:rPr>
          <w:rFonts w:ascii="Arial" w:hAnsi="Arial" w:cs="Arial"/>
          <w:sz w:val="20"/>
          <w:szCs w:val="20"/>
        </w:rPr>
      </w:pPr>
    </w:p>
    <w:p w14:paraId="03EE6B48" w14:textId="6C966219" w:rsidR="008013DD" w:rsidRDefault="008013DD" w:rsidP="004B327C">
      <w:pPr>
        <w:rPr>
          <w:rFonts w:ascii="Arial" w:hAnsi="Arial" w:cs="Arial"/>
          <w:sz w:val="20"/>
          <w:szCs w:val="20"/>
        </w:rPr>
      </w:pPr>
    </w:p>
    <w:p w14:paraId="603E5B15" w14:textId="53391429" w:rsidR="008013DD" w:rsidRDefault="008013DD" w:rsidP="004B327C">
      <w:pPr>
        <w:rPr>
          <w:rFonts w:ascii="Arial" w:hAnsi="Arial" w:cs="Arial"/>
          <w:sz w:val="20"/>
          <w:szCs w:val="20"/>
        </w:rPr>
      </w:pPr>
    </w:p>
    <w:p w14:paraId="4FC75970" w14:textId="2DBEF0C9" w:rsidR="008013DD" w:rsidRDefault="008013DD" w:rsidP="004B327C">
      <w:pPr>
        <w:rPr>
          <w:rFonts w:ascii="Arial" w:hAnsi="Arial" w:cs="Arial"/>
          <w:sz w:val="20"/>
          <w:szCs w:val="20"/>
        </w:rPr>
      </w:pPr>
    </w:p>
    <w:p w14:paraId="1128135B" w14:textId="497B56B6" w:rsidR="008013DD" w:rsidRDefault="008013DD" w:rsidP="004B327C">
      <w:pPr>
        <w:rPr>
          <w:rFonts w:ascii="Arial" w:hAnsi="Arial" w:cs="Arial"/>
          <w:sz w:val="20"/>
          <w:szCs w:val="20"/>
        </w:rPr>
      </w:pPr>
    </w:p>
    <w:p w14:paraId="1BBA56FE" w14:textId="56A7FDB4" w:rsidR="008013DD" w:rsidRDefault="008013DD" w:rsidP="004B327C">
      <w:pPr>
        <w:rPr>
          <w:rFonts w:ascii="Arial" w:hAnsi="Arial" w:cs="Arial"/>
          <w:sz w:val="20"/>
          <w:szCs w:val="20"/>
        </w:rPr>
      </w:pPr>
    </w:p>
    <w:p w14:paraId="05BCBB69" w14:textId="346E5687" w:rsidR="008013DD" w:rsidRDefault="008013DD" w:rsidP="004B327C">
      <w:pPr>
        <w:rPr>
          <w:rFonts w:ascii="Arial" w:hAnsi="Arial" w:cs="Arial"/>
          <w:sz w:val="20"/>
          <w:szCs w:val="20"/>
        </w:rPr>
      </w:pPr>
    </w:p>
    <w:p w14:paraId="07FA5968" w14:textId="2A448E86" w:rsidR="008013DD" w:rsidRDefault="008013DD" w:rsidP="004B327C">
      <w:pPr>
        <w:rPr>
          <w:rFonts w:ascii="Arial" w:hAnsi="Arial" w:cs="Arial"/>
          <w:sz w:val="20"/>
          <w:szCs w:val="20"/>
        </w:rPr>
      </w:pPr>
    </w:p>
    <w:p w14:paraId="231C76CF" w14:textId="77777777" w:rsidR="008013DD" w:rsidRPr="0060788B" w:rsidRDefault="008013DD" w:rsidP="004B327C">
      <w:pPr>
        <w:rPr>
          <w:rFonts w:ascii="Arial" w:hAnsi="Arial" w:cs="Arial"/>
          <w:sz w:val="20"/>
          <w:szCs w:val="20"/>
        </w:rPr>
      </w:pPr>
    </w:p>
    <w:tbl>
      <w:tblPr>
        <w:tblStyle w:val="Tablaconcuadrcula"/>
        <w:tblpPr w:leftFromText="141" w:rightFromText="141" w:vertAnchor="text" w:tblpX="-885" w:tblpY="1"/>
        <w:tblOverlap w:val="never"/>
        <w:tblW w:w="10758" w:type="dxa"/>
        <w:tblBorders>
          <w:top w:val="single" w:sz="12" w:space="0" w:color="auto"/>
          <w:left w:val="single" w:sz="12" w:space="0" w:color="auto"/>
          <w:bottom w:val="single" w:sz="12" w:space="0" w:color="auto"/>
          <w:right w:val="single" w:sz="12" w:space="0" w:color="auto"/>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40"/>
        <w:gridCol w:w="988"/>
        <w:gridCol w:w="886"/>
        <w:gridCol w:w="557"/>
        <w:gridCol w:w="357"/>
        <w:gridCol w:w="1356"/>
        <w:gridCol w:w="532"/>
        <w:gridCol w:w="33"/>
        <w:gridCol w:w="1266"/>
        <w:gridCol w:w="84"/>
        <w:gridCol w:w="605"/>
        <w:gridCol w:w="160"/>
        <w:gridCol w:w="826"/>
        <w:gridCol w:w="36"/>
        <w:gridCol w:w="106"/>
        <w:gridCol w:w="1726"/>
      </w:tblGrid>
      <w:tr w:rsidR="00EA7B9D" w:rsidRPr="0060788B" w14:paraId="6DEC9846" w14:textId="77777777" w:rsidTr="00E4657E">
        <w:trPr>
          <w:trHeight w:val="242"/>
        </w:trPr>
        <w:tc>
          <w:tcPr>
            <w:tcW w:w="10758" w:type="dxa"/>
            <w:gridSpan w:val="16"/>
            <w:tcBorders>
              <w:top w:val="single" w:sz="8"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0EBFC4C6" w14:textId="77777777" w:rsidR="00EA7B9D" w:rsidRPr="005B5567" w:rsidRDefault="00EA7B9D" w:rsidP="005B5567">
            <w:pPr>
              <w:rPr>
                <w:rFonts w:ascii="Arial" w:hAnsi="Arial" w:cs="Arial"/>
                <w:b/>
                <w:sz w:val="20"/>
                <w:szCs w:val="20"/>
              </w:rPr>
            </w:pPr>
            <w:r w:rsidRPr="005B5567">
              <w:rPr>
                <w:rFonts w:ascii="Arial" w:hAnsi="Arial" w:cs="Arial"/>
                <w:b/>
                <w:sz w:val="20"/>
                <w:szCs w:val="20"/>
              </w:rPr>
              <w:lastRenderedPageBreak/>
              <w:t xml:space="preserve">VISITA DE INSPECCIÓN (Sólo para uso del banco) </w:t>
            </w:r>
          </w:p>
        </w:tc>
      </w:tr>
      <w:tr w:rsidR="00EA7B9D" w:rsidRPr="0060788B" w14:paraId="133687D9" w14:textId="77777777" w:rsidTr="00E4657E">
        <w:trPr>
          <w:trHeight w:val="614"/>
        </w:trPr>
        <w:tc>
          <w:tcPr>
            <w:tcW w:w="7904" w:type="dxa"/>
            <w:gridSpan w:val="11"/>
            <w:tcBorders>
              <w:top w:val="single" w:sz="4" w:space="0" w:color="595959" w:themeColor="text1" w:themeTint="A6"/>
              <w:left w:val="single" w:sz="8" w:space="0" w:color="595959" w:themeColor="text1" w:themeTint="A6"/>
            </w:tcBorders>
            <w:shd w:val="clear" w:color="auto" w:fill="auto"/>
          </w:tcPr>
          <w:p w14:paraId="289AA60C" w14:textId="77777777" w:rsidR="00EA7B9D" w:rsidRPr="0060788B" w:rsidRDefault="00EA7B9D" w:rsidP="005B5567">
            <w:pPr>
              <w:rPr>
                <w:rFonts w:ascii="Arial" w:hAnsi="Arial" w:cs="Arial"/>
                <w:sz w:val="16"/>
                <w:szCs w:val="16"/>
              </w:rPr>
            </w:pPr>
            <w:r w:rsidRPr="0060788B">
              <w:rPr>
                <w:rFonts w:ascii="Arial" w:hAnsi="Arial" w:cs="Arial"/>
                <w:sz w:val="16"/>
                <w:szCs w:val="16"/>
              </w:rPr>
              <w:t>Tipo de Zona donde está ubicado:</w:t>
            </w:r>
          </w:p>
          <w:p w14:paraId="4FE0F47F" w14:textId="77777777" w:rsidR="00EA7B9D" w:rsidRPr="0060788B" w:rsidRDefault="00EA7B9D" w:rsidP="005B5567">
            <w:pPr>
              <w:rPr>
                <w:rFonts w:ascii="Arial" w:hAnsi="Arial" w:cs="Arial"/>
                <w:sz w:val="16"/>
                <w:szCs w:val="16"/>
              </w:rPr>
            </w:pPr>
            <w:r w:rsidRPr="0060788B">
              <w:rPr>
                <w:rFonts w:ascii="Arial" w:hAnsi="Arial" w:cs="Arial"/>
                <w:sz w:val="16"/>
                <w:szCs w:val="16"/>
              </w:rPr>
              <w:t xml:space="preserve">                                                          </w:t>
            </w:r>
          </w:p>
          <w:p w14:paraId="041099B0" w14:textId="77777777" w:rsidR="00EA7B9D" w:rsidRPr="0060788B" w:rsidRDefault="00EA7B9D" w:rsidP="005B5567">
            <w:pPr>
              <w:rPr>
                <w:rFonts w:ascii="Arial" w:hAnsi="Arial" w:cs="Arial"/>
                <w:sz w:val="16"/>
                <w:szCs w:val="16"/>
              </w:rPr>
            </w:pPr>
            <w:r w:rsidRPr="0060788B">
              <w:rPr>
                <w:rFonts w:ascii="Arial" w:hAnsi="Arial" w:cs="Arial"/>
                <w:sz w:val="16"/>
                <w:szCs w:val="16"/>
              </w:rPr>
              <w:t xml:space="preserve">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Comercial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Turística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 Industrial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 Otra: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p w14:paraId="0BE4977C" w14:textId="77777777" w:rsidR="00EA7B9D" w:rsidRPr="0060788B" w:rsidRDefault="00EA7B9D" w:rsidP="005B5567">
            <w:pPr>
              <w:rPr>
                <w:rFonts w:ascii="Arial" w:hAnsi="Arial" w:cs="Arial"/>
                <w:sz w:val="16"/>
                <w:szCs w:val="16"/>
              </w:rPr>
            </w:pPr>
          </w:p>
        </w:tc>
        <w:tc>
          <w:tcPr>
            <w:tcW w:w="2854" w:type="dxa"/>
            <w:gridSpan w:val="5"/>
            <w:tcBorders>
              <w:top w:val="single" w:sz="4" w:space="0" w:color="595959" w:themeColor="text1" w:themeTint="A6"/>
              <w:right w:val="single" w:sz="8" w:space="0" w:color="595959" w:themeColor="text1" w:themeTint="A6"/>
            </w:tcBorders>
            <w:shd w:val="clear" w:color="auto" w:fill="auto"/>
          </w:tcPr>
          <w:p w14:paraId="5B941968" w14:textId="247F919F" w:rsidR="00EA7B9D" w:rsidRDefault="00EA7B9D" w:rsidP="005B5567">
            <w:pPr>
              <w:rPr>
                <w:rFonts w:ascii="Arial" w:hAnsi="Arial" w:cs="Arial"/>
                <w:sz w:val="16"/>
                <w:szCs w:val="16"/>
              </w:rPr>
            </w:pPr>
            <w:r w:rsidRPr="0060788B">
              <w:rPr>
                <w:rFonts w:ascii="Arial" w:hAnsi="Arial" w:cs="Arial"/>
                <w:sz w:val="16"/>
                <w:szCs w:val="16"/>
              </w:rPr>
              <w:t>Tamaño del Local:</w:t>
            </w:r>
          </w:p>
          <w:p w14:paraId="4D023596" w14:textId="77777777" w:rsidR="00F95C3B" w:rsidRPr="0060788B" w:rsidRDefault="00F95C3B" w:rsidP="005B5567">
            <w:pPr>
              <w:rPr>
                <w:rFonts w:ascii="Arial" w:hAnsi="Arial" w:cs="Arial"/>
                <w:sz w:val="16"/>
                <w:szCs w:val="16"/>
              </w:rPr>
            </w:pPr>
          </w:p>
          <w:p w14:paraId="5B9F8ECF" w14:textId="77777777" w:rsidR="00EA7B9D" w:rsidRPr="0060788B" w:rsidRDefault="00EA7B9D" w:rsidP="005B5567">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EA7B9D" w:rsidRPr="0060788B" w14:paraId="27918759" w14:textId="77777777" w:rsidTr="00E4657E">
        <w:trPr>
          <w:trHeight w:val="589"/>
        </w:trPr>
        <w:tc>
          <w:tcPr>
            <w:tcW w:w="3114" w:type="dxa"/>
            <w:gridSpan w:val="3"/>
            <w:tcBorders>
              <w:left w:val="single" w:sz="8" w:space="0" w:color="595959" w:themeColor="text1" w:themeTint="A6"/>
            </w:tcBorders>
            <w:shd w:val="clear" w:color="auto" w:fill="auto"/>
          </w:tcPr>
          <w:p w14:paraId="71DBA1E3" w14:textId="77777777" w:rsidR="00144A6F" w:rsidRDefault="00144A6F" w:rsidP="005B5567">
            <w:pPr>
              <w:rPr>
                <w:rFonts w:ascii="Arial" w:hAnsi="Arial" w:cs="Arial"/>
                <w:sz w:val="16"/>
                <w:szCs w:val="16"/>
              </w:rPr>
            </w:pPr>
          </w:p>
          <w:p w14:paraId="6CBDF7B0" w14:textId="2C69CC9E" w:rsidR="00EA7B9D" w:rsidRPr="0060788B" w:rsidRDefault="00EA7B9D" w:rsidP="005B5567">
            <w:pPr>
              <w:rPr>
                <w:rFonts w:ascii="Arial" w:hAnsi="Arial" w:cs="Arial"/>
                <w:sz w:val="16"/>
                <w:szCs w:val="16"/>
              </w:rPr>
            </w:pPr>
            <w:r w:rsidRPr="0060788B">
              <w:rPr>
                <w:rFonts w:ascii="Arial" w:hAnsi="Arial" w:cs="Arial"/>
                <w:sz w:val="16"/>
                <w:szCs w:val="16"/>
              </w:rPr>
              <w:t xml:space="preserve">Posee Sucursales: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Sí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No</w:t>
            </w:r>
          </w:p>
          <w:p w14:paraId="4ED40B7B" w14:textId="77777777" w:rsidR="00EA7B9D" w:rsidRPr="0060788B" w:rsidRDefault="00EA7B9D" w:rsidP="005B5567">
            <w:pPr>
              <w:rPr>
                <w:rFonts w:ascii="Arial" w:hAnsi="Arial" w:cs="Arial"/>
                <w:sz w:val="16"/>
                <w:szCs w:val="16"/>
              </w:rPr>
            </w:pPr>
            <w:r w:rsidRPr="0060788B">
              <w:rPr>
                <w:rFonts w:ascii="Arial" w:hAnsi="Arial" w:cs="Arial"/>
                <w:sz w:val="16"/>
                <w:szCs w:val="16"/>
              </w:rPr>
              <w:t xml:space="preserve"> </w:t>
            </w:r>
          </w:p>
          <w:p w14:paraId="37C940EE" w14:textId="77777777" w:rsidR="00EA7B9D" w:rsidRPr="0060788B" w:rsidRDefault="00EA7B9D" w:rsidP="005B5567">
            <w:pPr>
              <w:rPr>
                <w:rFonts w:ascii="Arial" w:hAnsi="Arial" w:cs="Arial"/>
                <w:sz w:val="16"/>
                <w:szCs w:val="16"/>
              </w:rPr>
            </w:pPr>
            <w:r w:rsidRPr="0060788B">
              <w:rPr>
                <w:rFonts w:ascii="Arial" w:hAnsi="Arial" w:cs="Arial"/>
                <w:sz w:val="16"/>
                <w:szCs w:val="16"/>
              </w:rPr>
              <w:t xml:space="preserve">¿Cuántas?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5776" w:type="dxa"/>
            <w:gridSpan w:val="10"/>
            <w:shd w:val="clear" w:color="auto" w:fill="auto"/>
          </w:tcPr>
          <w:p w14:paraId="34F4DE01" w14:textId="77777777" w:rsidR="00F56CB4" w:rsidRDefault="00F56CB4" w:rsidP="005B5567">
            <w:pPr>
              <w:rPr>
                <w:rFonts w:ascii="Arial" w:hAnsi="Arial" w:cs="Arial"/>
                <w:sz w:val="16"/>
                <w:szCs w:val="16"/>
              </w:rPr>
            </w:pPr>
          </w:p>
          <w:p w14:paraId="4632BF60" w14:textId="443EB6BA" w:rsidR="00EA7B9D" w:rsidRPr="0060788B" w:rsidRDefault="00EA7B9D" w:rsidP="005B5567">
            <w:pPr>
              <w:rPr>
                <w:rFonts w:ascii="Arial" w:hAnsi="Arial" w:cs="Arial"/>
                <w:sz w:val="16"/>
                <w:szCs w:val="16"/>
              </w:rPr>
            </w:pPr>
            <w:r w:rsidRPr="0060788B">
              <w:rPr>
                <w:rFonts w:ascii="Arial" w:hAnsi="Arial" w:cs="Arial"/>
                <w:sz w:val="16"/>
                <w:szCs w:val="16"/>
              </w:rPr>
              <w:t xml:space="preserve">Es Socio o Propietario de Otro Comercio: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Sí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No  </w:t>
            </w:r>
          </w:p>
          <w:p w14:paraId="23E494A0" w14:textId="77777777" w:rsidR="00EA7B9D" w:rsidRPr="0060788B" w:rsidRDefault="00EA7B9D" w:rsidP="005B5567">
            <w:pPr>
              <w:rPr>
                <w:rFonts w:ascii="Arial" w:hAnsi="Arial" w:cs="Arial"/>
                <w:sz w:val="16"/>
                <w:szCs w:val="16"/>
              </w:rPr>
            </w:pPr>
          </w:p>
          <w:p w14:paraId="1326944C" w14:textId="77777777" w:rsidR="00EA7B9D" w:rsidRPr="0060788B" w:rsidRDefault="00EA7B9D" w:rsidP="005B5567">
            <w:pPr>
              <w:rPr>
                <w:rFonts w:ascii="Arial" w:hAnsi="Arial" w:cs="Arial"/>
                <w:sz w:val="16"/>
                <w:szCs w:val="16"/>
              </w:rPr>
            </w:pPr>
            <w:r w:rsidRPr="0060788B">
              <w:rPr>
                <w:rFonts w:ascii="Arial" w:hAnsi="Arial" w:cs="Arial"/>
                <w:sz w:val="16"/>
                <w:szCs w:val="16"/>
              </w:rPr>
              <w:t xml:space="preserve">En Caso Afirmativo Indique el Nombre del Comercio: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p w14:paraId="4A13D6BD" w14:textId="77777777" w:rsidR="00EA7B9D" w:rsidRPr="0060788B" w:rsidRDefault="00EA7B9D" w:rsidP="005B5567">
            <w:pPr>
              <w:rPr>
                <w:rFonts w:ascii="Arial" w:hAnsi="Arial" w:cs="Arial"/>
                <w:sz w:val="16"/>
                <w:szCs w:val="16"/>
              </w:rPr>
            </w:pPr>
          </w:p>
        </w:tc>
        <w:tc>
          <w:tcPr>
            <w:tcW w:w="1868" w:type="dxa"/>
            <w:gridSpan w:val="3"/>
            <w:tcBorders>
              <w:right w:val="single" w:sz="8" w:space="0" w:color="595959" w:themeColor="text1" w:themeTint="A6"/>
            </w:tcBorders>
            <w:shd w:val="clear" w:color="auto" w:fill="auto"/>
            <w:vAlign w:val="center"/>
          </w:tcPr>
          <w:p w14:paraId="7621F429" w14:textId="77777777" w:rsidR="00EA7B9D" w:rsidRPr="0060788B" w:rsidRDefault="00EA7B9D" w:rsidP="00F95C3B">
            <w:pPr>
              <w:rPr>
                <w:rFonts w:ascii="Arial" w:hAnsi="Arial" w:cs="Arial"/>
                <w:sz w:val="16"/>
                <w:szCs w:val="16"/>
              </w:rPr>
            </w:pPr>
            <w:r w:rsidRPr="0060788B">
              <w:rPr>
                <w:rFonts w:ascii="Arial" w:hAnsi="Arial" w:cs="Arial"/>
                <w:sz w:val="16"/>
                <w:szCs w:val="16"/>
              </w:rPr>
              <w:t>N° de Empleados:</w:t>
            </w:r>
          </w:p>
          <w:p w14:paraId="0FA0D17E" w14:textId="77777777" w:rsidR="00EA7B9D" w:rsidRPr="0060788B" w:rsidRDefault="00EA7B9D" w:rsidP="00F95C3B">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EA7B9D" w:rsidRPr="0060788B" w14:paraId="1760B8EE" w14:textId="77777777" w:rsidTr="00F56CB4">
        <w:trPr>
          <w:trHeight w:val="571"/>
        </w:trPr>
        <w:tc>
          <w:tcPr>
            <w:tcW w:w="3114" w:type="dxa"/>
            <w:gridSpan w:val="3"/>
            <w:tcBorders>
              <w:left w:val="single" w:sz="8" w:space="0" w:color="595959" w:themeColor="text1" w:themeTint="A6"/>
            </w:tcBorders>
            <w:shd w:val="clear" w:color="auto" w:fill="auto"/>
          </w:tcPr>
          <w:p w14:paraId="15021A21" w14:textId="4D9B7903" w:rsidR="00EA7B9D" w:rsidRDefault="00EA7B9D" w:rsidP="005B5567">
            <w:pPr>
              <w:rPr>
                <w:rFonts w:ascii="Arial" w:hAnsi="Arial" w:cs="Arial"/>
                <w:sz w:val="16"/>
                <w:szCs w:val="16"/>
              </w:rPr>
            </w:pPr>
            <w:r w:rsidRPr="0060788B">
              <w:rPr>
                <w:rFonts w:ascii="Arial" w:hAnsi="Arial" w:cs="Arial"/>
                <w:sz w:val="16"/>
                <w:szCs w:val="16"/>
              </w:rPr>
              <w:t>Nombre de razón Comercial visible:</w:t>
            </w:r>
          </w:p>
          <w:p w14:paraId="607E467F" w14:textId="77777777" w:rsidR="00F95C3B" w:rsidRPr="0060788B" w:rsidRDefault="00F95C3B" w:rsidP="005B5567">
            <w:pPr>
              <w:rPr>
                <w:rFonts w:ascii="Arial" w:hAnsi="Arial" w:cs="Arial"/>
                <w:sz w:val="16"/>
                <w:szCs w:val="16"/>
              </w:rPr>
            </w:pPr>
          </w:p>
          <w:p w14:paraId="04CC14A4" w14:textId="69FAD6CF" w:rsidR="00EA7B9D" w:rsidRPr="0060788B" w:rsidRDefault="00EA7B9D" w:rsidP="00F56CB4">
            <w:pPr>
              <w:rPr>
                <w:rFonts w:ascii="Arial" w:hAnsi="Arial" w:cs="Arial"/>
                <w:sz w:val="16"/>
                <w:szCs w:val="16"/>
              </w:rPr>
            </w:pPr>
            <w:r w:rsidRPr="0060788B">
              <w:rPr>
                <w:rFonts w:ascii="Arial" w:hAnsi="Arial" w:cs="Arial"/>
                <w:sz w:val="16"/>
                <w:szCs w:val="16"/>
              </w:rPr>
              <w:t xml:space="preserve">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Sí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No  </w:t>
            </w:r>
          </w:p>
        </w:tc>
        <w:tc>
          <w:tcPr>
            <w:tcW w:w="2835" w:type="dxa"/>
            <w:gridSpan w:val="5"/>
            <w:shd w:val="clear" w:color="auto" w:fill="auto"/>
          </w:tcPr>
          <w:p w14:paraId="24409A0B" w14:textId="6FE6F8D2" w:rsidR="00EA7B9D" w:rsidRDefault="00EA7B9D" w:rsidP="005B5567">
            <w:pPr>
              <w:rPr>
                <w:rFonts w:ascii="Arial" w:hAnsi="Arial" w:cs="Arial"/>
                <w:sz w:val="16"/>
                <w:szCs w:val="16"/>
              </w:rPr>
            </w:pPr>
            <w:r w:rsidRPr="0060788B">
              <w:rPr>
                <w:rFonts w:ascii="Arial" w:hAnsi="Arial" w:cs="Arial"/>
                <w:sz w:val="16"/>
                <w:szCs w:val="16"/>
              </w:rPr>
              <w:t>Inventario de Mercancía Visible:</w:t>
            </w:r>
          </w:p>
          <w:p w14:paraId="0AE4804F" w14:textId="77777777" w:rsidR="00F95C3B" w:rsidRPr="0060788B" w:rsidRDefault="00F95C3B" w:rsidP="005B5567">
            <w:pPr>
              <w:rPr>
                <w:rFonts w:ascii="Arial" w:hAnsi="Arial" w:cs="Arial"/>
                <w:sz w:val="16"/>
                <w:szCs w:val="16"/>
              </w:rPr>
            </w:pPr>
          </w:p>
          <w:p w14:paraId="5D624FE4" w14:textId="77777777" w:rsidR="00EA7B9D" w:rsidRPr="0060788B" w:rsidRDefault="00EA7B9D" w:rsidP="005B5567">
            <w:pPr>
              <w:rPr>
                <w:rFonts w:ascii="Arial" w:hAnsi="Arial" w:cs="Arial"/>
                <w:sz w:val="16"/>
                <w:szCs w:val="16"/>
              </w:rPr>
            </w:pPr>
            <w:r w:rsidRPr="0060788B">
              <w:rPr>
                <w:rFonts w:ascii="Arial" w:hAnsi="Arial" w:cs="Arial"/>
                <w:sz w:val="16"/>
                <w:szCs w:val="16"/>
              </w:rPr>
              <w:t xml:space="preserve">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Sí        </w:t>
            </w: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No  </w:t>
            </w:r>
          </w:p>
        </w:tc>
        <w:tc>
          <w:tcPr>
            <w:tcW w:w="4809" w:type="dxa"/>
            <w:gridSpan w:val="8"/>
            <w:tcBorders>
              <w:right w:val="single" w:sz="8" w:space="0" w:color="595959" w:themeColor="text1" w:themeTint="A6"/>
            </w:tcBorders>
            <w:shd w:val="clear" w:color="auto" w:fill="auto"/>
          </w:tcPr>
          <w:p w14:paraId="1F9FCB00" w14:textId="6763713E" w:rsidR="00EA7B9D" w:rsidRDefault="00EA7B9D" w:rsidP="005B5567">
            <w:pPr>
              <w:rPr>
                <w:rFonts w:ascii="Arial" w:hAnsi="Arial" w:cs="Arial"/>
                <w:sz w:val="16"/>
                <w:szCs w:val="16"/>
              </w:rPr>
            </w:pPr>
            <w:r w:rsidRPr="0060788B">
              <w:rPr>
                <w:rFonts w:ascii="Arial" w:hAnsi="Arial" w:cs="Arial"/>
                <w:sz w:val="16"/>
                <w:szCs w:val="16"/>
              </w:rPr>
              <w:t>Número de Cajas que posee el Establecimiento:</w:t>
            </w:r>
          </w:p>
          <w:p w14:paraId="6CFC4212" w14:textId="77777777" w:rsidR="00F95C3B" w:rsidRPr="0060788B" w:rsidRDefault="00F95C3B" w:rsidP="005B5567">
            <w:pPr>
              <w:rPr>
                <w:rFonts w:ascii="Arial" w:hAnsi="Arial" w:cs="Arial"/>
                <w:sz w:val="16"/>
                <w:szCs w:val="16"/>
              </w:rPr>
            </w:pPr>
          </w:p>
          <w:p w14:paraId="503B8B6D" w14:textId="77777777" w:rsidR="00EA7B9D" w:rsidRPr="0060788B" w:rsidRDefault="00EA7B9D" w:rsidP="005B5567">
            <w:pPr>
              <w:rPr>
                <w:rFonts w:ascii="Arial" w:hAnsi="Arial" w:cs="Arial"/>
                <w:sz w:val="16"/>
                <w:szCs w:val="16"/>
              </w:rPr>
            </w:pPr>
            <w:r w:rsidRPr="0060788B">
              <w:rPr>
                <w:rFonts w:ascii="Arial" w:hAnsi="Arial" w:cs="Arial"/>
                <w:sz w:val="16"/>
                <w:szCs w:val="16"/>
              </w:rPr>
              <w:t xml:space="preserve">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F95C3B" w:rsidRPr="0060788B" w14:paraId="722A07DF" w14:textId="77777777" w:rsidTr="00F56CB4">
        <w:trPr>
          <w:trHeight w:val="1005"/>
        </w:trPr>
        <w:tc>
          <w:tcPr>
            <w:tcW w:w="3114" w:type="dxa"/>
            <w:gridSpan w:val="3"/>
            <w:tcBorders>
              <w:left w:val="single" w:sz="8" w:space="0" w:color="595959" w:themeColor="text1" w:themeTint="A6"/>
            </w:tcBorders>
            <w:shd w:val="clear" w:color="auto" w:fill="auto"/>
            <w:vAlign w:val="center"/>
          </w:tcPr>
          <w:p w14:paraId="426A6FAA" w14:textId="3F5044A0" w:rsidR="00F95C3B" w:rsidRPr="0060788B" w:rsidRDefault="00F56CB4" w:rsidP="00F56CB4">
            <w:pPr>
              <w:rPr>
                <w:rFonts w:ascii="Arial" w:hAnsi="Arial" w:cs="Arial"/>
                <w:sz w:val="16"/>
                <w:szCs w:val="16"/>
              </w:rPr>
            </w:pPr>
            <w:r w:rsidRPr="00F56CB4">
              <w:rPr>
                <w:rFonts w:ascii="Arial" w:hAnsi="Arial" w:cs="Arial"/>
                <w:sz w:val="16"/>
                <w:szCs w:val="16"/>
              </w:rPr>
              <w:t>Número de Transacciones Mensuales con Tarjeta:</w:t>
            </w:r>
            <w:r>
              <w:rPr>
                <w:rFonts w:ascii="Arial" w:hAnsi="Arial" w:cs="Arial"/>
                <w:sz w:val="16"/>
                <w:szCs w:val="16"/>
              </w:rPr>
              <w:t xml:space="preserve"> </w:t>
            </w:r>
            <w:r w:rsidRPr="00F56CB4">
              <w:rPr>
                <w:rFonts w:ascii="Arial" w:hAnsi="Arial" w:cs="Arial"/>
                <w:sz w:val="16"/>
                <w:szCs w:val="16"/>
              </w:rPr>
              <w:fldChar w:fldCharType="begin">
                <w:ffData>
                  <w:name w:val=""/>
                  <w:enabled/>
                  <w:calcOnExit w:val="0"/>
                  <w:textInput>
                    <w:maxLength w:val="256"/>
                  </w:textInput>
                </w:ffData>
              </w:fldChar>
            </w:r>
            <w:r w:rsidRPr="00F56CB4">
              <w:rPr>
                <w:rFonts w:ascii="Arial" w:hAnsi="Arial" w:cs="Arial"/>
                <w:sz w:val="16"/>
                <w:szCs w:val="16"/>
              </w:rPr>
              <w:instrText xml:space="preserve"> FORMTEXT </w:instrText>
            </w:r>
            <w:r w:rsidRPr="00F56CB4">
              <w:rPr>
                <w:rFonts w:ascii="Arial" w:hAnsi="Arial" w:cs="Arial"/>
                <w:sz w:val="16"/>
                <w:szCs w:val="16"/>
              </w:rPr>
            </w:r>
            <w:r w:rsidRPr="00F56CB4">
              <w:rPr>
                <w:rFonts w:ascii="Arial" w:hAnsi="Arial" w:cs="Arial"/>
                <w:sz w:val="16"/>
                <w:szCs w:val="16"/>
              </w:rPr>
              <w:fldChar w:fldCharType="separate"/>
            </w:r>
            <w:r w:rsidRPr="00F56CB4">
              <w:rPr>
                <w:rFonts w:ascii="Arial" w:hAnsi="Arial" w:cs="Arial"/>
                <w:sz w:val="16"/>
                <w:szCs w:val="16"/>
              </w:rPr>
              <w:t> </w:t>
            </w:r>
            <w:r w:rsidRPr="00F56CB4">
              <w:rPr>
                <w:rFonts w:ascii="Arial" w:hAnsi="Arial" w:cs="Arial"/>
                <w:sz w:val="16"/>
                <w:szCs w:val="16"/>
              </w:rPr>
              <w:t> </w:t>
            </w:r>
            <w:r w:rsidRPr="00F56CB4">
              <w:rPr>
                <w:rFonts w:ascii="Arial" w:hAnsi="Arial" w:cs="Arial"/>
                <w:sz w:val="16"/>
                <w:szCs w:val="16"/>
              </w:rPr>
              <w:t> </w:t>
            </w:r>
            <w:r w:rsidRPr="00F56CB4">
              <w:rPr>
                <w:rFonts w:ascii="Arial" w:hAnsi="Arial" w:cs="Arial"/>
                <w:sz w:val="16"/>
                <w:szCs w:val="16"/>
              </w:rPr>
              <w:t> </w:t>
            </w:r>
            <w:r w:rsidRPr="00F56CB4">
              <w:rPr>
                <w:rFonts w:ascii="Arial" w:hAnsi="Arial" w:cs="Arial"/>
                <w:sz w:val="16"/>
                <w:szCs w:val="16"/>
              </w:rPr>
              <w:t> </w:t>
            </w:r>
            <w:r w:rsidRPr="00F56CB4">
              <w:rPr>
                <w:rFonts w:ascii="Arial" w:hAnsi="Arial" w:cs="Arial"/>
                <w:sz w:val="16"/>
                <w:szCs w:val="16"/>
              </w:rPr>
              <w:fldChar w:fldCharType="end"/>
            </w:r>
          </w:p>
        </w:tc>
        <w:tc>
          <w:tcPr>
            <w:tcW w:w="2835" w:type="dxa"/>
            <w:gridSpan w:val="5"/>
            <w:shd w:val="clear" w:color="auto" w:fill="auto"/>
            <w:vAlign w:val="center"/>
          </w:tcPr>
          <w:p w14:paraId="045B16FE" w14:textId="77777777" w:rsidR="00F56CB4" w:rsidRDefault="00F56CB4" w:rsidP="00F56CB4">
            <w:pPr>
              <w:spacing w:line="276" w:lineRule="auto"/>
              <w:rPr>
                <w:rFonts w:ascii="Arial" w:hAnsi="Arial" w:cs="Arial"/>
                <w:sz w:val="16"/>
                <w:szCs w:val="16"/>
              </w:rPr>
            </w:pPr>
            <w:r w:rsidRPr="0060788B">
              <w:rPr>
                <w:rFonts w:ascii="Arial" w:hAnsi="Arial" w:cs="Arial"/>
                <w:sz w:val="16"/>
                <w:szCs w:val="16"/>
              </w:rPr>
              <w:t xml:space="preserve">Tipo de POS: </w:t>
            </w:r>
          </w:p>
          <w:p w14:paraId="17A29334" w14:textId="77777777" w:rsidR="00F56CB4" w:rsidRDefault="00F56CB4" w:rsidP="00F56CB4">
            <w:pPr>
              <w:spacing w:line="276" w:lineRule="auto"/>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POS Fijo  </w:t>
            </w:r>
          </w:p>
          <w:p w14:paraId="52F5FAA5" w14:textId="77777777" w:rsidR="00F56CB4" w:rsidRDefault="00F56CB4" w:rsidP="00F56CB4">
            <w:pPr>
              <w:spacing w:line="276" w:lineRule="auto"/>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MPOS      </w:t>
            </w:r>
          </w:p>
          <w:p w14:paraId="084AB37D" w14:textId="419D7418" w:rsidR="00F95C3B" w:rsidRPr="0060788B" w:rsidRDefault="00F56CB4" w:rsidP="00F56CB4">
            <w:pPr>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 Inalámbrico</w:t>
            </w:r>
          </w:p>
        </w:tc>
        <w:tc>
          <w:tcPr>
            <w:tcW w:w="2977" w:type="dxa"/>
            <w:gridSpan w:val="6"/>
            <w:shd w:val="clear" w:color="auto" w:fill="auto"/>
            <w:vAlign w:val="center"/>
          </w:tcPr>
          <w:p w14:paraId="052AE778" w14:textId="3E737F49" w:rsidR="00F95C3B" w:rsidRPr="0060788B" w:rsidRDefault="00F95C3B" w:rsidP="00F95C3B">
            <w:pPr>
              <w:rPr>
                <w:rFonts w:ascii="Arial" w:hAnsi="Arial" w:cs="Arial"/>
                <w:sz w:val="16"/>
                <w:szCs w:val="16"/>
              </w:rPr>
            </w:pPr>
            <w:r w:rsidRPr="0060788B">
              <w:rPr>
                <w:rFonts w:ascii="Arial" w:hAnsi="Arial" w:cs="Arial"/>
                <w:sz w:val="16"/>
                <w:szCs w:val="16"/>
              </w:rPr>
              <w:t>Ticket Promedio:</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1832" w:type="dxa"/>
            <w:gridSpan w:val="2"/>
            <w:tcBorders>
              <w:right w:val="single" w:sz="8" w:space="0" w:color="595959" w:themeColor="text1" w:themeTint="A6"/>
            </w:tcBorders>
            <w:shd w:val="clear" w:color="auto" w:fill="auto"/>
            <w:vAlign w:val="center"/>
          </w:tcPr>
          <w:p w14:paraId="59FE9413" w14:textId="77777777" w:rsidR="00F95C3B" w:rsidRPr="0060788B" w:rsidRDefault="00F95C3B" w:rsidP="00F95C3B">
            <w:pPr>
              <w:spacing w:line="276" w:lineRule="auto"/>
              <w:rPr>
                <w:rFonts w:ascii="Arial" w:hAnsi="Arial" w:cs="Arial"/>
                <w:sz w:val="16"/>
                <w:szCs w:val="16"/>
              </w:rPr>
            </w:pPr>
            <w:r w:rsidRPr="0060788B">
              <w:rPr>
                <w:rFonts w:ascii="Arial" w:hAnsi="Arial" w:cs="Arial"/>
                <w:sz w:val="16"/>
                <w:szCs w:val="16"/>
              </w:rPr>
              <w:t>Horario:</w:t>
            </w:r>
          </w:p>
          <w:p w14:paraId="1A15CAA5" w14:textId="77777777" w:rsidR="00F95C3B" w:rsidRDefault="00F95C3B" w:rsidP="00F95C3B">
            <w:pPr>
              <w:spacing w:line="276" w:lineRule="auto"/>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Diurno     </w:t>
            </w:r>
          </w:p>
          <w:p w14:paraId="71B03CE6" w14:textId="77777777" w:rsidR="00F95C3B" w:rsidRDefault="00F95C3B" w:rsidP="00F95C3B">
            <w:pPr>
              <w:spacing w:line="276" w:lineRule="auto"/>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 xml:space="preserve">Nocturno    </w:t>
            </w:r>
          </w:p>
          <w:p w14:paraId="4D813DBB" w14:textId="100991E2" w:rsidR="00F95C3B" w:rsidRPr="0060788B" w:rsidRDefault="00F95C3B" w:rsidP="00F95C3B">
            <w:pPr>
              <w:spacing w:line="276" w:lineRule="auto"/>
              <w:rPr>
                <w:rFonts w:ascii="Arial" w:hAnsi="Arial" w:cs="Arial"/>
                <w:sz w:val="16"/>
                <w:szCs w:val="16"/>
              </w:rPr>
            </w:pPr>
            <w:r w:rsidRPr="0060788B">
              <w:rPr>
                <w:rFonts w:ascii="Arial" w:hAnsi="Arial" w:cs="Arial"/>
                <w:sz w:val="16"/>
                <w:szCs w:val="16"/>
              </w:rPr>
              <w:fldChar w:fldCharType="begin">
                <w:ffData>
                  <w:name w:val="Casilla2"/>
                  <w:enabled/>
                  <w:calcOnExit w:val="0"/>
                  <w:checkBox>
                    <w:sizeAuto/>
                    <w:default w:val="0"/>
                    <w:checked w:val="0"/>
                  </w:checkBox>
                </w:ffData>
              </w:fldChar>
            </w:r>
            <w:r w:rsidRPr="0060788B">
              <w:rPr>
                <w:rFonts w:ascii="Arial" w:hAnsi="Arial" w:cs="Arial"/>
                <w:sz w:val="16"/>
                <w:szCs w:val="16"/>
              </w:rPr>
              <w:instrText xml:space="preserve"> FORMCHECKBOX </w:instrText>
            </w:r>
            <w:r w:rsidR="006F386B">
              <w:rPr>
                <w:rFonts w:ascii="Arial" w:hAnsi="Arial" w:cs="Arial"/>
                <w:sz w:val="16"/>
                <w:szCs w:val="16"/>
              </w:rPr>
            </w:r>
            <w:r w:rsidR="006F386B">
              <w:rPr>
                <w:rFonts w:ascii="Arial" w:hAnsi="Arial" w:cs="Arial"/>
                <w:sz w:val="16"/>
                <w:szCs w:val="16"/>
              </w:rPr>
              <w:fldChar w:fldCharType="separate"/>
            </w:r>
            <w:r w:rsidRPr="0060788B">
              <w:rPr>
                <w:rFonts w:ascii="Arial" w:hAnsi="Arial" w:cs="Arial"/>
                <w:sz w:val="16"/>
                <w:szCs w:val="16"/>
              </w:rPr>
              <w:fldChar w:fldCharType="end"/>
            </w:r>
            <w:r w:rsidRPr="0060788B">
              <w:rPr>
                <w:rFonts w:ascii="Arial" w:hAnsi="Arial" w:cs="Arial"/>
                <w:sz w:val="16"/>
                <w:szCs w:val="16"/>
              </w:rPr>
              <w:t>Ambos</w:t>
            </w:r>
          </w:p>
        </w:tc>
      </w:tr>
      <w:tr w:rsidR="00EA7B9D" w:rsidRPr="0060788B" w14:paraId="437E14C7" w14:textId="77777777" w:rsidTr="00E4657E">
        <w:trPr>
          <w:trHeight w:val="745"/>
        </w:trPr>
        <w:tc>
          <w:tcPr>
            <w:tcW w:w="10758" w:type="dxa"/>
            <w:gridSpan w:val="16"/>
            <w:tcBorders>
              <w:left w:val="single" w:sz="8" w:space="0" w:color="595959" w:themeColor="text1" w:themeTint="A6"/>
              <w:right w:val="single" w:sz="8" w:space="0" w:color="595959" w:themeColor="text1" w:themeTint="A6"/>
            </w:tcBorders>
            <w:shd w:val="clear" w:color="auto" w:fill="auto"/>
            <w:vAlign w:val="center"/>
          </w:tcPr>
          <w:p w14:paraId="517CE727" w14:textId="77777777" w:rsidR="00EA7B9D" w:rsidRPr="0060788B" w:rsidRDefault="00EA7B9D" w:rsidP="005B5567">
            <w:pPr>
              <w:rPr>
                <w:rFonts w:ascii="Arial" w:hAnsi="Arial" w:cs="Arial"/>
                <w:sz w:val="16"/>
                <w:szCs w:val="16"/>
              </w:rPr>
            </w:pPr>
            <w:r w:rsidRPr="0060788B">
              <w:rPr>
                <w:rFonts w:ascii="Arial" w:hAnsi="Arial" w:cs="Arial"/>
                <w:sz w:val="16"/>
                <w:szCs w:val="16"/>
              </w:rPr>
              <w:t>Observación: (Deben incluir fotos del local comercial interior-exterior, donde se aprecie nombre del comercio, mercancía y ubicación de POS).</w:t>
            </w:r>
          </w:p>
          <w:p w14:paraId="3FBCA7CC" w14:textId="77777777" w:rsidR="00EA7B9D" w:rsidRPr="0060788B" w:rsidRDefault="00EA7B9D" w:rsidP="005B5567">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EA7B9D" w:rsidRPr="0060788B" w14:paraId="54ADF17F" w14:textId="77777777" w:rsidTr="008013DD">
        <w:trPr>
          <w:trHeight w:val="486"/>
        </w:trPr>
        <w:tc>
          <w:tcPr>
            <w:tcW w:w="5384" w:type="dxa"/>
            <w:gridSpan w:val="6"/>
            <w:tcBorders>
              <w:left w:val="single" w:sz="8" w:space="0" w:color="595959" w:themeColor="text1" w:themeTint="A6"/>
              <w:bottom w:val="single" w:sz="4" w:space="0" w:color="595959" w:themeColor="text1" w:themeTint="A6"/>
            </w:tcBorders>
            <w:shd w:val="clear" w:color="auto" w:fill="auto"/>
            <w:vAlign w:val="center"/>
          </w:tcPr>
          <w:p w14:paraId="4B18F9D6" w14:textId="2AB0DB3C" w:rsidR="00EA7B9D" w:rsidRPr="0060788B" w:rsidRDefault="00EA7B9D" w:rsidP="008013DD">
            <w:pPr>
              <w:ind w:right="-108"/>
              <w:rPr>
                <w:rFonts w:ascii="Arial" w:hAnsi="Arial" w:cs="Arial"/>
                <w:sz w:val="16"/>
                <w:szCs w:val="16"/>
              </w:rPr>
            </w:pPr>
            <w:r w:rsidRPr="0060788B">
              <w:rPr>
                <w:rFonts w:ascii="Arial" w:hAnsi="Arial" w:cs="Arial"/>
                <w:sz w:val="16"/>
                <w:szCs w:val="16"/>
              </w:rPr>
              <w:t xml:space="preserve">Actividad Comercial </w:t>
            </w:r>
            <w:proofErr w:type="gramStart"/>
            <w:r w:rsidRPr="0060788B">
              <w:rPr>
                <w:rFonts w:ascii="Arial" w:hAnsi="Arial" w:cs="Arial"/>
                <w:sz w:val="16"/>
                <w:szCs w:val="16"/>
              </w:rPr>
              <w:t>( MCC</w:t>
            </w:r>
            <w:proofErr w:type="gramEnd"/>
            <w:r w:rsidRPr="0060788B">
              <w:rPr>
                <w:rFonts w:ascii="Arial" w:hAnsi="Arial" w:cs="Arial"/>
                <w:sz w:val="16"/>
                <w:szCs w:val="16"/>
              </w:rPr>
              <w:t>):</w:t>
            </w:r>
            <w:r w:rsidR="00F56CB4">
              <w:rPr>
                <w:rFonts w:ascii="Arial" w:hAnsi="Arial" w:cs="Arial"/>
                <w:sz w:val="16"/>
                <w:szCs w:val="16"/>
              </w:rPr>
              <w:t xml:space="preserve">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p w14:paraId="18357078" w14:textId="77777777" w:rsidR="00EA7B9D" w:rsidRPr="0060788B" w:rsidRDefault="00EA7B9D" w:rsidP="008013DD">
            <w:pPr>
              <w:rPr>
                <w:rFonts w:ascii="Arial" w:hAnsi="Arial" w:cs="Arial"/>
                <w:sz w:val="16"/>
                <w:szCs w:val="16"/>
              </w:rPr>
            </w:pPr>
          </w:p>
        </w:tc>
        <w:tc>
          <w:tcPr>
            <w:tcW w:w="5374" w:type="dxa"/>
            <w:gridSpan w:val="10"/>
            <w:tcBorders>
              <w:bottom w:val="single" w:sz="4" w:space="0" w:color="595959" w:themeColor="text1" w:themeTint="A6"/>
              <w:right w:val="single" w:sz="8" w:space="0" w:color="595959" w:themeColor="text1" w:themeTint="A6"/>
            </w:tcBorders>
            <w:shd w:val="clear" w:color="auto" w:fill="auto"/>
            <w:vAlign w:val="center"/>
          </w:tcPr>
          <w:p w14:paraId="0A8613B0" w14:textId="29672576" w:rsidR="00EA7B9D" w:rsidRPr="0060788B" w:rsidRDefault="00EA7B9D" w:rsidP="008013DD">
            <w:pPr>
              <w:rPr>
                <w:rFonts w:ascii="Arial" w:hAnsi="Arial" w:cs="Arial"/>
                <w:sz w:val="16"/>
                <w:szCs w:val="16"/>
              </w:rPr>
            </w:pPr>
            <w:r w:rsidRPr="0060788B">
              <w:rPr>
                <w:rFonts w:ascii="Arial" w:hAnsi="Arial" w:cs="Arial"/>
                <w:sz w:val="16"/>
                <w:szCs w:val="16"/>
              </w:rPr>
              <w:t>Monto máximo:</w:t>
            </w:r>
            <w:r w:rsidR="00F56CB4">
              <w:rPr>
                <w:rFonts w:ascii="Arial" w:hAnsi="Arial" w:cs="Arial"/>
                <w:sz w:val="16"/>
                <w:szCs w:val="16"/>
              </w:rPr>
              <w:t xml:space="preserve"> </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r>
      <w:tr w:rsidR="00EA7B9D" w:rsidRPr="0060788B" w14:paraId="68A9331C" w14:textId="77777777" w:rsidTr="00E4657E">
        <w:trPr>
          <w:trHeight w:val="181"/>
        </w:trPr>
        <w:tc>
          <w:tcPr>
            <w:tcW w:w="10758" w:type="dxa"/>
            <w:gridSpan w:val="16"/>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30167592" w14:textId="2B6504A8" w:rsidR="00EA7B9D" w:rsidRPr="005B5567" w:rsidRDefault="00EA7B9D" w:rsidP="005B5567">
            <w:pPr>
              <w:jc w:val="center"/>
              <w:rPr>
                <w:rFonts w:ascii="Arial" w:hAnsi="Arial" w:cs="Arial"/>
                <w:b/>
                <w:sz w:val="20"/>
                <w:szCs w:val="20"/>
              </w:rPr>
            </w:pPr>
            <w:r w:rsidRPr="005B5567">
              <w:rPr>
                <w:rFonts w:ascii="Arial" w:hAnsi="Arial" w:cs="Arial"/>
                <w:b/>
                <w:sz w:val="20"/>
                <w:szCs w:val="20"/>
              </w:rPr>
              <w:t xml:space="preserve">FIRMAS DE APROBACIÓN </w:t>
            </w:r>
            <w:ins w:id="2" w:author="Mileen Cecciel Cobos Miranda" w:date="2022-10-17T10:21:00Z">
              <w:r w:rsidR="00CF2C09" w:rsidRPr="00CF2C09">
                <w:t>(Sólo para uso del banco)</w:t>
              </w:r>
            </w:ins>
          </w:p>
        </w:tc>
      </w:tr>
      <w:tr w:rsidR="0060788B" w:rsidRPr="0060788B" w14:paraId="0C6F9EE4" w14:textId="77777777" w:rsidTr="00E4657E">
        <w:trPr>
          <w:trHeight w:val="300"/>
        </w:trPr>
        <w:tc>
          <w:tcPr>
            <w:tcW w:w="3671" w:type="dxa"/>
            <w:gridSpan w:val="4"/>
            <w:tcBorders>
              <w:top w:val="single" w:sz="4" w:space="0" w:color="595959" w:themeColor="text1" w:themeTint="A6"/>
              <w:left w:val="single" w:sz="8" w:space="0" w:color="595959" w:themeColor="text1" w:themeTint="A6"/>
            </w:tcBorders>
            <w:shd w:val="clear" w:color="auto" w:fill="auto"/>
            <w:vAlign w:val="center"/>
          </w:tcPr>
          <w:p w14:paraId="3E1AA78B" w14:textId="77777777" w:rsidR="0060788B" w:rsidRPr="0060788B" w:rsidRDefault="0060788B" w:rsidP="005B5567">
            <w:pPr>
              <w:jc w:val="center"/>
              <w:rPr>
                <w:rFonts w:ascii="Arial" w:hAnsi="Arial" w:cs="Arial"/>
                <w:sz w:val="16"/>
                <w:szCs w:val="16"/>
              </w:rPr>
            </w:pPr>
            <w:r w:rsidRPr="0060788B">
              <w:rPr>
                <w:rFonts w:ascii="Arial" w:hAnsi="Arial" w:cs="Arial"/>
                <w:sz w:val="16"/>
                <w:szCs w:val="16"/>
              </w:rPr>
              <w:t>Ejecutivo</w:t>
            </w:r>
          </w:p>
        </w:tc>
        <w:tc>
          <w:tcPr>
            <w:tcW w:w="3544" w:type="dxa"/>
            <w:gridSpan w:val="5"/>
            <w:tcBorders>
              <w:top w:val="single" w:sz="4" w:space="0" w:color="595959" w:themeColor="text1" w:themeTint="A6"/>
            </w:tcBorders>
            <w:shd w:val="clear" w:color="auto" w:fill="auto"/>
            <w:vAlign w:val="center"/>
          </w:tcPr>
          <w:p w14:paraId="7CD58745" w14:textId="5AB525F8" w:rsidR="0060788B" w:rsidRPr="0060788B" w:rsidRDefault="0060788B" w:rsidP="005B5567">
            <w:pPr>
              <w:jc w:val="center"/>
              <w:rPr>
                <w:rFonts w:ascii="Arial" w:hAnsi="Arial" w:cs="Arial"/>
                <w:strike/>
                <w:sz w:val="16"/>
                <w:szCs w:val="16"/>
              </w:rPr>
            </w:pPr>
            <w:r w:rsidRPr="0060788B">
              <w:rPr>
                <w:rFonts w:ascii="Arial" w:hAnsi="Arial" w:cs="Arial"/>
                <w:sz w:val="16"/>
                <w:szCs w:val="16"/>
              </w:rPr>
              <w:t>Oficial de Negocio/Oficial Senior de Producto</w:t>
            </w:r>
          </w:p>
        </w:tc>
        <w:tc>
          <w:tcPr>
            <w:tcW w:w="3543" w:type="dxa"/>
            <w:gridSpan w:val="7"/>
            <w:tcBorders>
              <w:top w:val="single" w:sz="4" w:space="0" w:color="595959" w:themeColor="text1" w:themeTint="A6"/>
              <w:right w:val="single" w:sz="8" w:space="0" w:color="595959" w:themeColor="text1" w:themeTint="A6"/>
            </w:tcBorders>
            <w:shd w:val="clear" w:color="auto" w:fill="auto"/>
            <w:vAlign w:val="center"/>
          </w:tcPr>
          <w:p w14:paraId="47330C67" w14:textId="5E9CA9CF" w:rsidR="0060788B" w:rsidRPr="005B5567" w:rsidRDefault="0060788B" w:rsidP="005B5567">
            <w:pPr>
              <w:jc w:val="center"/>
              <w:rPr>
                <w:rFonts w:ascii="Arial" w:hAnsi="Arial" w:cs="Arial"/>
                <w:sz w:val="16"/>
                <w:szCs w:val="16"/>
              </w:rPr>
            </w:pPr>
            <w:r w:rsidRPr="0060788B">
              <w:rPr>
                <w:rFonts w:ascii="Arial" w:hAnsi="Arial" w:cs="Arial"/>
                <w:sz w:val="16"/>
                <w:szCs w:val="16"/>
              </w:rPr>
              <w:t>Gerente</w:t>
            </w:r>
          </w:p>
        </w:tc>
      </w:tr>
      <w:tr w:rsidR="0060788B" w:rsidRPr="0060788B" w14:paraId="02103FC4" w14:textId="77777777" w:rsidTr="00E4657E">
        <w:trPr>
          <w:trHeight w:val="853"/>
        </w:trPr>
        <w:tc>
          <w:tcPr>
            <w:tcW w:w="3671" w:type="dxa"/>
            <w:gridSpan w:val="4"/>
            <w:tcBorders>
              <w:left w:val="single" w:sz="8" w:space="0" w:color="595959" w:themeColor="text1" w:themeTint="A6"/>
              <w:bottom w:val="single" w:sz="4" w:space="0" w:color="595959" w:themeColor="text1" w:themeTint="A6"/>
            </w:tcBorders>
            <w:shd w:val="clear" w:color="auto" w:fill="auto"/>
            <w:vAlign w:val="center"/>
          </w:tcPr>
          <w:p w14:paraId="161137DF" w14:textId="77777777" w:rsidR="0060788B" w:rsidRPr="0060788B" w:rsidRDefault="0060788B" w:rsidP="005B5567">
            <w:pPr>
              <w:rPr>
                <w:rFonts w:ascii="Arial" w:hAnsi="Arial" w:cs="Arial"/>
                <w:sz w:val="16"/>
                <w:szCs w:val="16"/>
              </w:rPr>
            </w:pPr>
          </w:p>
          <w:p w14:paraId="3A1DEA42" w14:textId="64FB419E" w:rsidR="0060788B" w:rsidRPr="0060788B" w:rsidRDefault="0060788B" w:rsidP="005B5567">
            <w:pPr>
              <w:rPr>
                <w:rFonts w:ascii="Arial" w:hAnsi="Arial" w:cs="Arial"/>
                <w:sz w:val="16"/>
                <w:szCs w:val="16"/>
              </w:rPr>
            </w:pPr>
            <w:r w:rsidRPr="0060788B">
              <w:rPr>
                <w:rFonts w:ascii="Arial" w:hAnsi="Arial" w:cs="Arial"/>
                <w:sz w:val="16"/>
                <w:szCs w:val="16"/>
              </w:rPr>
              <w:t>___________________________________</w:t>
            </w:r>
          </w:p>
          <w:p w14:paraId="30A4174D" w14:textId="77777777" w:rsidR="0060788B" w:rsidRPr="0060788B" w:rsidRDefault="0060788B" w:rsidP="005B5567">
            <w:pPr>
              <w:rPr>
                <w:rFonts w:ascii="Arial" w:hAnsi="Arial" w:cs="Arial"/>
                <w:sz w:val="16"/>
                <w:szCs w:val="16"/>
              </w:rPr>
            </w:pPr>
          </w:p>
          <w:p w14:paraId="312F51A4" w14:textId="28E31E78" w:rsidR="0060788B" w:rsidRPr="0060788B" w:rsidRDefault="0060788B" w:rsidP="005B5567">
            <w:pPr>
              <w:rPr>
                <w:rFonts w:ascii="Arial" w:hAnsi="Arial" w:cs="Arial"/>
                <w:sz w:val="16"/>
                <w:szCs w:val="16"/>
              </w:rPr>
            </w:pPr>
            <w:r w:rsidRPr="0060788B">
              <w:rPr>
                <w:rFonts w:ascii="Arial" w:hAnsi="Arial" w:cs="Arial"/>
                <w:sz w:val="16"/>
                <w:szCs w:val="16"/>
              </w:rPr>
              <w:t>Nombre:</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3544" w:type="dxa"/>
            <w:gridSpan w:val="5"/>
            <w:tcBorders>
              <w:bottom w:val="single" w:sz="4" w:space="0" w:color="595959" w:themeColor="text1" w:themeTint="A6"/>
            </w:tcBorders>
            <w:shd w:val="clear" w:color="auto" w:fill="auto"/>
            <w:vAlign w:val="center"/>
          </w:tcPr>
          <w:p w14:paraId="679E691F" w14:textId="77777777" w:rsidR="0060788B" w:rsidRPr="0060788B" w:rsidRDefault="0060788B" w:rsidP="005B5567">
            <w:pPr>
              <w:rPr>
                <w:rFonts w:ascii="Arial" w:hAnsi="Arial" w:cs="Arial"/>
                <w:sz w:val="16"/>
                <w:szCs w:val="16"/>
              </w:rPr>
            </w:pPr>
          </w:p>
          <w:p w14:paraId="6CEEF19D" w14:textId="2D9927F3" w:rsidR="0060788B" w:rsidRPr="0060788B" w:rsidRDefault="0060788B" w:rsidP="005B5567">
            <w:pPr>
              <w:rPr>
                <w:rFonts w:ascii="Arial" w:hAnsi="Arial" w:cs="Arial"/>
                <w:sz w:val="16"/>
                <w:szCs w:val="16"/>
              </w:rPr>
            </w:pPr>
            <w:r w:rsidRPr="0060788B">
              <w:rPr>
                <w:rFonts w:ascii="Arial" w:hAnsi="Arial" w:cs="Arial"/>
                <w:sz w:val="16"/>
                <w:szCs w:val="16"/>
              </w:rPr>
              <w:t>___________________________________</w:t>
            </w:r>
          </w:p>
          <w:p w14:paraId="25B80960" w14:textId="77777777" w:rsidR="0060788B" w:rsidRPr="0060788B" w:rsidRDefault="0060788B" w:rsidP="005B5567">
            <w:pPr>
              <w:rPr>
                <w:rFonts w:ascii="Arial" w:hAnsi="Arial" w:cs="Arial"/>
                <w:sz w:val="16"/>
                <w:szCs w:val="16"/>
              </w:rPr>
            </w:pPr>
          </w:p>
          <w:p w14:paraId="028664A8" w14:textId="204C6CBD" w:rsidR="0060788B" w:rsidRPr="0060788B" w:rsidRDefault="0060788B" w:rsidP="005B5567">
            <w:pPr>
              <w:rPr>
                <w:rFonts w:ascii="Arial" w:hAnsi="Arial" w:cs="Arial"/>
                <w:strike/>
                <w:sz w:val="16"/>
                <w:szCs w:val="16"/>
              </w:rPr>
            </w:pPr>
            <w:r w:rsidRPr="0060788B">
              <w:rPr>
                <w:rFonts w:ascii="Arial" w:hAnsi="Arial" w:cs="Arial"/>
                <w:sz w:val="16"/>
                <w:szCs w:val="16"/>
              </w:rPr>
              <w:t>Nombre:</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tc>
        <w:tc>
          <w:tcPr>
            <w:tcW w:w="3543" w:type="dxa"/>
            <w:gridSpan w:val="7"/>
            <w:tcBorders>
              <w:bottom w:val="single" w:sz="4" w:space="0" w:color="595959" w:themeColor="text1" w:themeTint="A6"/>
              <w:right w:val="single" w:sz="8" w:space="0" w:color="595959" w:themeColor="text1" w:themeTint="A6"/>
            </w:tcBorders>
            <w:shd w:val="clear" w:color="auto" w:fill="auto"/>
            <w:vAlign w:val="center"/>
          </w:tcPr>
          <w:p w14:paraId="4DAB1B65" w14:textId="77777777" w:rsidR="0060788B" w:rsidRPr="0060788B" w:rsidRDefault="0060788B" w:rsidP="005B5567">
            <w:pPr>
              <w:rPr>
                <w:rFonts w:ascii="Arial" w:hAnsi="Arial" w:cs="Arial"/>
                <w:sz w:val="16"/>
                <w:szCs w:val="16"/>
              </w:rPr>
            </w:pPr>
          </w:p>
          <w:p w14:paraId="30A3DA2D" w14:textId="77777777" w:rsidR="0060788B" w:rsidRPr="0060788B" w:rsidRDefault="0060788B" w:rsidP="005B5567">
            <w:pPr>
              <w:rPr>
                <w:rFonts w:ascii="Arial" w:hAnsi="Arial" w:cs="Arial"/>
                <w:sz w:val="16"/>
                <w:szCs w:val="16"/>
              </w:rPr>
            </w:pPr>
          </w:p>
          <w:p w14:paraId="2EF43F5D" w14:textId="4333ADEB" w:rsidR="0060788B" w:rsidRPr="0060788B" w:rsidRDefault="0060788B" w:rsidP="005B5567">
            <w:pPr>
              <w:rPr>
                <w:rFonts w:ascii="Arial" w:hAnsi="Arial" w:cs="Arial"/>
                <w:sz w:val="16"/>
                <w:szCs w:val="16"/>
              </w:rPr>
            </w:pPr>
            <w:r w:rsidRPr="0060788B">
              <w:rPr>
                <w:rFonts w:ascii="Arial" w:hAnsi="Arial" w:cs="Arial"/>
                <w:sz w:val="16"/>
                <w:szCs w:val="16"/>
              </w:rPr>
              <w:t>___________________________________</w:t>
            </w:r>
          </w:p>
          <w:p w14:paraId="6B2FAF2B" w14:textId="77777777" w:rsidR="0060788B" w:rsidRPr="0060788B" w:rsidRDefault="0060788B" w:rsidP="005B5567">
            <w:pPr>
              <w:rPr>
                <w:rFonts w:ascii="Arial" w:hAnsi="Arial" w:cs="Arial"/>
                <w:sz w:val="16"/>
                <w:szCs w:val="16"/>
              </w:rPr>
            </w:pPr>
          </w:p>
          <w:p w14:paraId="0DCA3FCA" w14:textId="416F46C8" w:rsidR="0060788B" w:rsidRPr="0060788B" w:rsidRDefault="0060788B" w:rsidP="005B5567">
            <w:pPr>
              <w:rPr>
                <w:rFonts w:ascii="Arial" w:hAnsi="Arial" w:cs="Arial"/>
                <w:sz w:val="16"/>
                <w:szCs w:val="16"/>
              </w:rPr>
            </w:pPr>
            <w:r w:rsidRPr="0060788B">
              <w:rPr>
                <w:rFonts w:ascii="Arial" w:hAnsi="Arial" w:cs="Arial"/>
                <w:sz w:val="16"/>
                <w:szCs w:val="16"/>
              </w:rPr>
              <w:t>Nombre:</w:t>
            </w: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sz w:val="16"/>
                <w:szCs w:val="16"/>
              </w:rPr>
              <w:fldChar w:fldCharType="end"/>
            </w:r>
          </w:p>
          <w:p w14:paraId="22FDEA3F" w14:textId="77777777" w:rsidR="0060788B" w:rsidRPr="0060788B" w:rsidRDefault="0060788B" w:rsidP="005B5567">
            <w:pPr>
              <w:rPr>
                <w:rFonts w:ascii="Arial" w:hAnsi="Arial" w:cs="Arial"/>
                <w:sz w:val="16"/>
                <w:szCs w:val="16"/>
              </w:rPr>
            </w:pPr>
          </w:p>
        </w:tc>
      </w:tr>
      <w:tr w:rsidR="00EA7B9D" w:rsidRPr="0060788B" w14:paraId="58768DD4" w14:textId="77777777" w:rsidTr="00E4657E">
        <w:trPr>
          <w:trHeight w:val="215"/>
        </w:trPr>
        <w:tc>
          <w:tcPr>
            <w:tcW w:w="10758" w:type="dxa"/>
            <w:gridSpan w:val="16"/>
            <w:tcBorders>
              <w:top w:val="single" w:sz="4" w:space="0" w:color="595959" w:themeColor="text1" w:themeTint="A6"/>
              <w:left w:val="single" w:sz="8" w:space="0" w:color="595959" w:themeColor="text1" w:themeTint="A6"/>
              <w:bottom w:val="single" w:sz="4" w:space="0" w:color="595959" w:themeColor="text1" w:themeTint="A6"/>
              <w:right w:val="single" w:sz="8" w:space="0" w:color="595959" w:themeColor="text1" w:themeTint="A6"/>
            </w:tcBorders>
            <w:shd w:val="clear" w:color="auto" w:fill="003C82"/>
            <w:vAlign w:val="center"/>
          </w:tcPr>
          <w:p w14:paraId="446B039E" w14:textId="5D706763" w:rsidR="00EA7B9D" w:rsidRPr="0060788B" w:rsidRDefault="00BE4CFE" w:rsidP="005B5567">
            <w:pPr>
              <w:jc w:val="center"/>
              <w:rPr>
                <w:rFonts w:ascii="Arial" w:hAnsi="Arial" w:cs="Arial"/>
                <w:sz w:val="20"/>
                <w:szCs w:val="20"/>
              </w:rPr>
            </w:pPr>
            <w:r w:rsidRPr="00BE4CFE">
              <w:rPr>
                <w:rFonts w:ascii="Arial" w:hAnsi="Arial" w:cs="Arial"/>
                <w:b/>
                <w:sz w:val="20"/>
                <w:szCs w:val="20"/>
              </w:rPr>
              <w:t xml:space="preserve">VALIDACIÓN </w:t>
            </w:r>
            <w:proofErr w:type="gramStart"/>
            <w:r w:rsidR="00EA7B9D" w:rsidRPr="00BE4CFE">
              <w:rPr>
                <w:rFonts w:ascii="Arial" w:hAnsi="Arial" w:cs="Arial"/>
                <w:b/>
                <w:sz w:val="20"/>
                <w:szCs w:val="20"/>
              </w:rPr>
              <w:t xml:space="preserve">DE </w:t>
            </w:r>
            <w:r w:rsidRPr="00BE4CFE">
              <w:rPr>
                <w:rFonts w:ascii="Arial" w:hAnsi="Arial" w:cs="Arial"/>
                <w:b/>
                <w:sz w:val="20"/>
                <w:szCs w:val="20"/>
              </w:rPr>
              <w:t xml:space="preserve"> CREACIÓN</w:t>
            </w:r>
            <w:proofErr w:type="gramEnd"/>
            <w:r w:rsidRPr="00BE4CFE">
              <w:rPr>
                <w:rFonts w:ascii="Arial" w:hAnsi="Arial" w:cs="Arial"/>
                <w:b/>
                <w:sz w:val="20"/>
                <w:szCs w:val="20"/>
              </w:rPr>
              <w:t xml:space="preserve"> DE </w:t>
            </w:r>
            <w:r w:rsidR="00EA7B9D" w:rsidRPr="00BE4CFE">
              <w:rPr>
                <w:rFonts w:ascii="Arial" w:hAnsi="Arial" w:cs="Arial"/>
                <w:b/>
                <w:sz w:val="20"/>
                <w:szCs w:val="20"/>
              </w:rPr>
              <w:t>COMERCIO</w:t>
            </w:r>
            <w:r w:rsidR="00EA7B9D" w:rsidRPr="0060788B">
              <w:rPr>
                <w:rFonts w:ascii="Arial" w:hAnsi="Arial" w:cs="Arial"/>
                <w:sz w:val="20"/>
                <w:szCs w:val="20"/>
              </w:rPr>
              <w:t xml:space="preserve"> </w:t>
            </w:r>
            <w:ins w:id="3" w:author="Mileen Cecciel Cobos Miranda" w:date="2022-10-17T10:21:00Z">
              <w:r w:rsidR="00CF2C09" w:rsidRPr="00CF2C09">
                <w:t>(Sólo para uso del banco)</w:t>
              </w:r>
            </w:ins>
            <w:bookmarkStart w:id="4" w:name="_GoBack"/>
            <w:bookmarkEnd w:id="4"/>
          </w:p>
        </w:tc>
      </w:tr>
      <w:tr w:rsidR="00EA7B9D" w:rsidRPr="0060788B" w14:paraId="1E088D93" w14:textId="77777777" w:rsidTr="00E4657E">
        <w:trPr>
          <w:trHeight w:val="112"/>
        </w:trPr>
        <w:tc>
          <w:tcPr>
            <w:tcW w:w="1240" w:type="dxa"/>
            <w:vMerge w:val="restart"/>
            <w:tcBorders>
              <w:left w:val="single" w:sz="8" w:space="0" w:color="595959" w:themeColor="text1" w:themeTint="A6"/>
            </w:tcBorders>
            <w:shd w:val="clear" w:color="auto" w:fill="D9D9D9" w:themeFill="background1" w:themeFillShade="D9"/>
            <w:vAlign w:val="center"/>
          </w:tcPr>
          <w:p w14:paraId="2843E3CE" w14:textId="77777777" w:rsidR="00EA7B9D" w:rsidRPr="0060788B" w:rsidRDefault="00EA7B9D" w:rsidP="005B5567">
            <w:pPr>
              <w:rPr>
                <w:rFonts w:ascii="Arial" w:hAnsi="Arial" w:cs="Arial"/>
                <w:sz w:val="16"/>
                <w:szCs w:val="16"/>
              </w:rPr>
            </w:pPr>
            <w:proofErr w:type="gramStart"/>
            <w:r w:rsidRPr="0060788B">
              <w:rPr>
                <w:rFonts w:ascii="Arial" w:hAnsi="Arial" w:cs="Arial"/>
                <w:sz w:val="16"/>
                <w:szCs w:val="16"/>
                <w:shd w:val="clear" w:color="auto" w:fill="D9D9D9" w:themeFill="background1" w:themeFillShade="D9"/>
              </w:rPr>
              <w:t>Procesado  por</w:t>
            </w:r>
            <w:proofErr w:type="gramEnd"/>
            <w:r w:rsidRPr="0060788B">
              <w:rPr>
                <w:rFonts w:ascii="Arial" w:hAnsi="Arial" w:cs="Arial"/>
                <w:sz w:val="16"/>
                <w:szCs w:val="16"/>
                <w:shd w:val="clear" w:color="auto" w:fill="D9D9D9" w:themeFill="background1" w:themeFillShade="D9"/>
              </w:rPr>
              <w:t>:</w:t>
            </w:r>
          </w:p>
        </w:tc>
        <w:tc>
          <w:tcPr>
            <w:tcW w:w="2788" w:type="dxa"/>
            <w:gridSpan w:val="4"/>
            <w:shd w:val="clear" w:color="auto" w:fill="D9D9D9" w:themeFill="background1" w:themeFillShade="D9"/>
            <w:vAlign w:val="center"/>
          </w:tcPr>
          <w:p w14:paraId="4F871E97" w14:textId="77777777" w:rsidR="00EA7B9D" w:rsidRPr="0060788B" w:rsidRDefault="00EA7B9D" w:rsidP="005B5567">
            <w:pPr>
              <w:jc w:val="center"/>
              <w:rPr>
                <w:rFonts w:ascii="Arial" w:hAnsi="Arial" w:cs="Arial"/>
                <w:sz w:val="16"/>
                <w:szCs w:val="16"/>
              </w:rPr>
            </w:pPr>
            <w:r w:rsidRPr="0060788B">
              <w:rPr>
                <w:rFonts w:ascii="Arial" w:hAnsi="Arial" w:cs="Arial"/>
                <w:sz w:val="16"/>
                <w:szCs w:val="16"/>
              </w:rPr>
              <w:t>Nombre</w:t>
            </w:r>
          </w:p>
        </w:tc>
        <w:tc>
          <w:tcPr>
            <w:tcW w:w="1888" w:type="dxa"/>
            <w:gridSpan w:val="2"/>
            <w:shd w:val="clear" w:color="auto" w:fill="D9D9D9" w:themeFill="background1" w:themeFillShade="D9"/>
            <w:vAlign w:val="center"/>
          </w:tcPr>
          <w:p w14:paraId="0DAD6F02" w14:textId="77777777" w:rsidR="00EA7B9D" w:rsidRPr="0060788B" w:rsidRDefault="00EA7B9D" w:rsidP="005B5567">
            <w:pPr>
              <w:jc w:val="center"/>
              <w:rPr>
                <w:rFonts w:ascii="Arial" w:hAnsi="Arial" w:cs="Arial"/>
                <w:sz w:val="16"/>
                <w:szCs w:val="16"/>
              </w:rPr>
            </w:pPr>
            <w:r w:rsidRPr="0060788B">
              <w:rPr>
                <w:rFonts w:ascii="Arial" w:hAnsi="Arial" w:cs="Arial"/>
                <w:sz w:val="16"/>
                <w:szCs w:val="16"/>
              </w:rPr>
              <w:t>Firma</w:t>
            </w:r>
          </w:p>
        </w:tc>
        <w:tc>
          <w:tcPr>
            <w:tcW w:w="1383" w:type="dxa"/>
            <w:gridSpan w:val="3"/>
            <w:vMerge w:val="restart"/>
            <w:shd w:val="clear" w:color="auto" w:fill="D9D9D9" w:themeFill="background1" w:themeFillShade="D9"/>
            <w:vAlign w:val="center"/>
          </w:tcPr>
          <w:p w14:paraId="518865A2" w14:textId="77777777" w:rsidR="00EA7B9D" w:rsidRPr="0060788B" w:rsidRDefault="00EA7B9D" w:rsidP="005B5567">
            <w:pPr>
              <w:rPr>
                <w:rFonts w:ascii="Arial" w:hAnsi="Arial" w:cs="Arial"/>
                <w:sz w:val="16"/>
                <w:szCs w:val="16"/>
              </w:rPr>
            </w:pPr>
            <w:r w:rsidRPr="0060788B">
              <w:rPr>
                <w:rFonts w:ascii="Arial" w:hAnsi="Arial" w:cs="Arial"/>
                <w:sz w:val="16"/>
                <w:szCs w:val="16"/>
              </w:rPr>
              <w:t>Validado por:</w:t>
            </w:r>
          </w:p>
        </w:tc>
        <w:tc>
          <w:tcPr>
            <w:tcW w:w="1733" w:type="dxa"/>
            <w:gridSpan w:val="5"/>
            <w:shd w:val="clear" w:color="auto" w:fill="D9D9D9" w:themeFill="background1" w:themeFillShade="D9"/>
            <w:vAlign w:val="center"/>
          </w:tcPr>
          <w:p w14:paraId="78AFE3BF" w14:textId="77777777" w:rsidR="00EA7B9D" w:rsidRPr="0060788B" w:rsidRDefault="00EA7B9D" w:rsidP="005B5567">
            <w:pPr>
              <w:jc w:val="center"/>
              <w:rPr>
                <w:rFonts w:ascii="Arial" w:hAnsi="Arial" w:cs="Arial"/>
                <w:sz w:val="16"/>
                <w:szCs w:val="16"/>
              </w:rPr>
            </w:pPr>
            <w:r w:rsidRPr="0060788B">
              <w:rPr>
                <w:rFonts w:ascii="Arial" w:hAnsi="Arial" w:cs="Arial"/>
                <w:sz w:val="16"/>
                <w:szCs w:val="16"/>
              </w:rPr>
              <w:t>Nombre</w:t>
            </w:r>
          </w:p>
        </w:tc>
        <w:tc>
          <w:tcPr>
            <w:tcW w:w="1726" w:type="dxa"/>
            <w:tcBorders>
              <w:right w:val="single" w:sz="8" w:space="0" w:color="595959" w:themeColor="text1" w:themeTint="A6"/>
            </w:tcBorders>
            <w:shd w:val="clear" w:color="auto" w:fill="D9D9D9" w:themeFill="background1" w:themeFillShade="D9"/>
            <w:vAlign w:val="center"/>
          </w:tcPr>
          <w:p w14:paraId="0EC105CF" w14:textId="77777777" w:rsidR="00EA7B9D" w:rsidRPr="0060788B" w:rsidRDefault="00EA7B9D" w:rsidP="005B5567">
            <w:pPr>
              <w:jc w:val="center"/>
              <w:rPr>
                <w:rFonts w:ascii="Arial" w:hAnsi="Arial" w:cs="Arial"/>
                <w:sz w:val="16"/>
                <w:szCs w:val="16"/>
              </w:rPr>
            </w:pPr>
            <w:r w:rsidRPr="0060788B">
              <w:rPr>
                <w:rFonts w:ascii="Arial" w:hAnsi="Arial" w:cs="Arial"/>
                <w:sz w:val="16"/>
                <w:szCs w:val="16"/>
              </w:rPr>
              <w:t>Firma</w:t>
            </w:r>
          </w:p>
        </w:tc>
      </w:tr>
      <w:tr w:rsidR="00EA7B9D" w:rsidRPr="0060788B" w14:paraId="3DCEFB99" w14:textId="77777777" w:rsidTr="00E4657E">
        <w:trPr>
          <w:trHeight w:val="505"/>
        </w:trPr>
        <w:tc>
          <w:tcPr>
            <w:tcW w:w="1240" w:type="dxa"/>
            <w:vMerge/>
            <w:tcBorders>
              <w:left w:val="single" w:sz="8" w:space="0" w:color="595959" w:themeColor="text1" w:themeTint="A6"/>
            </w:tcBorders>
            <w:shd w:val="clear" w:color="auto" w:fill="auto"/>
            <w:vAlign w:val="center"/>
          </w:tcPr>
          <w:p w14:paraId="492BFCCB" w14:textId="77777777" w:rsidR="00EA7B9D" w:rsidRPr="0060788B" w:rsidRDefault="00EA7B9D" w:rsidP="005B5567">
            <w:pPr>
              <w:rPr>
                <w:rFonts w:ascii="Arial" w:hAnsi="Arial" w:cs="Arial"/>
                <w:sz w:val="16"/>
                <w:szCs w:val="16"/>
              </w:rPr>
            </w:pPr>
          </w:p>
        </w:tc>
        <w:tc>
          <w:tcPr>
            <w:tcW w:w="2788" w:type="dxa"/>
            <w:gridSpan w:val="4"/>
            <w:shd w:val="clear" w:color="auto" w:fill="auto"/>
            <w:vAlign w:val="center"/>
          </w:tcPr>
          <w:p w14:paraId="378DE105" w14:textId="77777777" w:rsidR="00EA7B9D" w:rsidRPr="0060788B" w:rsidRDefault="00EA7B9D" w:rsidP="00F95C3B">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fldChar w:fldCharType="end"/>
            </w:r>
          </w:p>
        </w:tc>
        <w:tc>
          <w:tcPr>
            <w:tcW w:w="1888" w:type="dxa"/>
            <w:gridSpan w:val="2"/>
            <w:vMerge w:val="restart"/>
            <w:shd w:val="clear" w:color="auto" w:fill="auto"/>
            <w:vAlign w:val="center"/>
          </w:tcPr>
          <w:p w14:paraId="58FE5E86" w14:textId="77777777" w:rsidR="00EA7B9D" w:rsidRPr="0060788B" w:rsidRDefault="00EA7B9D" w:rsidP="005B5567">
            <w:pPr>
              <w:rPr>
                <w:rFonts w:ascii="Arial" w:hAnsi="Arial" w:cs="Arial"/>
                <w:sz w:val="16"/>
                <w:szCs w:val="16"/>
              </w:rPr>
            </w:pPr>
          </w:p>
        </w:tc>
        <w:tc>
          <w:tcPr>
            <w:tcW w:w="1383" w:type="dxa"/>
            <w:gridSpan w:val="3"/>
            <w:vMerge/>
            <w:shd w:val="clear" w:color="auto" w:fill="auto"/>
            <w:vAlign w:val="center"/>
          </w:tcPr>
          <w:p w14:paraId="317D0F20" w14:textId="77777777" w:rsidR="00EA7B9D" w:rsidRPr="0060788B" w:rsidRDefault="00EA7B9D" w:rsidP="005B5567">
            <w:pPr>
              <w:rPr>
                <w:rFonts w:ascii="Arial" w:hAnsi="Arial" w:cs="Arial"/>
                <w:sz w:val="16"/>
                <w:szCs w:val="16"/>
              </w:rPr>
            </w:pPr>
          </w:p>
        </w:tc>
        <w:tc>
          <w:tcPr>
            <w:tcW w:w="1733" w:type="dxa"/>
            <w:gridSpan w:val="5"/>
            <w:shd w:val="clear" w:color="auto" w:fill="auto"/>
            <w:vAlign w:val="center"/>
          </w:tcPr>
          <w:p w14:paraId="25BA0D4D" w14:textId="2F0696A8" w:rsidR="00EA7B9D" w:rsidRPr="0060788B" w:rsidRDefault="00F95C3B" w:rsidP="00F95C3B">
            <w:pPr>
              <w:rPr>
                <w:rFonts w:ascii="Arial" w:hAnsi="Arial" w:cs="Arial"/>
                <w:sz w:val="16"/>
                <w:szCs w:val="16"/>
              </w:rPr>
            </w:pPr>
            <w:r w:rsidRPr="0060788B">
              <w:rPr>
                <w:rFonts w:ascii="Arial" w:hAnsi="Arial" w:cs="Arial"/>
                <w:sz w:val="16"/>
                <w:szCs w:val="16"/>
              </w:rPr>
              <w:fldChar w:fldCharType="begin">
                <w:ffData>
                  <w:name w:val=""/>
                  <w:enabled/>
                  <w:calcOnExit w:val="0"/>
                  <w:textInput>
                    <w:maxLength w:val="256"/>
                  </w:textInput>
                </w:ffData>
              </w:fldChar>
            </w:r>
            <w:r w:rsidRPr="0060788B">
              <w:rPr>
                <w:rFonts w:ascii="Arial" w:hAnsi="Arial" w:cs="Arial"/>
                <w:sz w:val="16"/>
                <w:szCs w:val="16"/>
              </w:rPr>
              <w:instrText xml:space="preserve"> FORMTEXT </w:instrText>
            </w:r>
            <w:r w:rsidRPr="0060788B">
              <w:rPr>
                <w:rFonts w:ascii="Arial" w:hAnsi="Arial" w:cs="Arial"/>
                <w:sz w:val="16"/>
                <w:szCs w:val="16"/>
              </w:rPr>
            </w:r>
            <w:r w:rsidRPr="0060788B">
              <w:rPr>
                <w:rFonts w:ascii="Arial" w:hAnsi="Arial" w:cs="Arial"/>
                <w:sz w:val="16"/>
                <w:szCs w:val="16"/>
              </w:rPr>
              <w:fldChar w:fldCharType="separate"/>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t> </w:t>
            </w:r>
            <w:r w:rsidRPr="0060788B">
              <w:rPr>
                <w:rFonts w:ascii="Arial" w:hAnsi="Arial" w:cs="Arial"/>
                <w:sz w:val="16"/>
                <w:szCs w:val="16"/>
              </w:rPr>
              <w:fldChar w:fldCharType="end"/>
            </w:r>
          </w:p>
        </w:tc>
        <w:tc>
          <w:tcPr>
            <w:tcW w:w="1726" w:type="dxa"/>
            <w:vMerge w:val="restart"/>
            <w:tcBorders>
              <w:right w:val="single" w:sz="8" w:space="0" w:color="595959" w:themeColor="text1" w:themeTint="A6"/>
            </w:tcBorders>
            <w:shd w:val="clear" w:color="auto" w:fill="auto"/>
            <w:vAlign w:val="center"/>
          </w:tcPr>
          <w:p w14:paraId="6D9D122B" w14:textId="77777777" w:rsidR="00EA7B9D" w:rsidRPr="0060788B" w:rsidRDefault="00EA7B9D" w:rsidP="005B5567">
            <w:pPr>
              <w:rPr>
                <w:rFonts w:ascii="Arial" w:hAnsi="Arial" w:cs="Arial"/>
                <w:sz w:val="16"/>
                <w:szCs w:val="16"/>
              </w:rPr>
            </w:pPr>
          </w:p>
        </w:tc>
      </w:tr>
      <w:tr w:rsidR="00EA7B9D" w:rsidRPr="0060788B" w14:paraId="7304E75E" w14:textId="77777777" w:rsidTr="00E4657E">
        <w:trPr>
          <w:trHeight w:val="428"/>
        </w:trPr>
        <w:tc>
          <w:tcPr>
            <w:tcW w:w="1240" w:type="dxa"/>
            <w:vMerge/>
            <w:tcBorders>
              <w:left w:val="single" w:sz="8" w:space="0" w:color="595959" w:themeColor="text1" w:themeTint="A6"/>
              <w:bottom w:val="single" w:sz="8" w:space="0" w:color="595959" w:themeColor="text1" w:themeTint="A6"/>
            </w:tcBorders>
            <w:shd w:val="clear" w:color="auto" w:fill="auto"/>
            <w:vAlign w:val="center"/>
          </w:tcPr>
          <w:p w14:paraId="4896FFB6" w14:textId="77777777" w:rsidR="00EA7B9D" w:rsidRPr="0060788B" w:rsidRDefault="00EA7B9D" w:rsidP="005B5567">
            <w:pPr>
              <w:rPr>
                <w:rFonts w:ascii="Arial" w:hAnsi="Arial" w:cs="Arial"/>
                <w:sz w:val="16"/>
                <w:szCs w:val="16"/>
              </w:rPr>
            </w:pPr>
          </w:p>
        </w:tc>
        <w:tc>
          <w:tcPr>
            <w:tcW w:w="988" w:type="dxa"/>
            <w:tcBorders>
              <w:bottom w:val="single" w:sz="8" w:space="0" w:color="595959" w:themeColor="text1" w:themeTint="A6"/>
            </w:tcBorders>
            <w:shd w:val="clear" w:color="auto" w:fill="D9D9D9" w:themeFill="background1" w:themeFillShade="D9"/>
          </w:tcPr>
          <w:p w14:paraId="63DCCEDE" w14:textId="77777777" w:rsidR="00EA7B9D" w:rsidRPr="0060788B" w:rsidRDefault="00EA7B9D" w:rsidP="005B5567">
            <w:pPr>
              <w:rPr>
                <w:rFonts w:ascii="Arial" w:hAnsi="Arial" w:cs="Arial"/>
                <w:sz w:val="16"/>
                <w:szCs w:val="16"/>
              </w:rPr>
            </w:pPr>
            <w:r w:rsidRPr="0060788B">
              <w:rPr>
                <w:rFonts w:ascii="Arial" w:hAnsi="Arial" w:cs="Arial"/>
                <w:sz w:val="16"/>
                <w:szCs w:val="16"/>
              </w:rPr>
              <w:t>Fecha</w:t>
            </w:r>
          </w:p>
        </w:tc>
        <w:tc>
          <w:tcPr>
            <w:tcW w:w="1800" w:type="dxa"/>
            <w:gridSpan w:val="3"/>
            <w:tcBorders>
              <w:bottom w:val="single" w:sz="8" w:space="0" w:color="595959" w:themeColor="text1" w:themeTint="A6"/>
            </w:tcBorders>
            <w:shd w:val="clear" w:color="auto" w:fill="auto"/>
            <w:vAlign w:val="center"/>
          </w:tcPr>
          <w:p w14:paraId="28F90E1D" w14:textId="77777777" w:rsidR="00EA7B9D" w:rsidRPr="0060788B" w:rsidRDefault="00EA7B9D" w:rsidP="00F95C3B">
            <w:pPr>
              <w:rPr>
                <w:rFonts w:ascii="Arial" w:hAnsi="Arial" w:cs="Arial"/>
                <w:sz w:val="16"/>
                <w:szCs w:val="16"/>
              </w:rPr>
            </w:pPr>
            <w:r w:rsidRPr="0060788B">
              <w:rPr>
                <w:rFonts w:ascii="Arial" w:hAnsi="Arial" w:cs="Arial"/>
                <w:noProof/>
                <w:sz w:val="16"/>
                <w:szCs w:val="16"/>
              </w:rPr>
              <w:fldChar w:fldCharType="begin">
                <w:ffData>
                  <w:name w:val=""/>
                  <w:enabled/>
                  <w:calcOnExit w:val="0"/>
                  <w:textInput>
                    <w:maxLength w:val="256"/>
                  </w:textInput>
                </w:ffData>
              </w:fldChar>
            </w:r>
            <w:r w:rsidRPr="0060788B">
              <w:rPr>
                <w:rFonts w:ascii="Arial" w:hAnsi="Arial" w:cs="Arial"/>
                <w:noProof/>
                <w:sz w:val="16"/>
                <w:szCs w:val="16"/>
              </w:rPr>
              <w:instrText xml:space="preserve"> FORMTEXT </w:instrText>
            </w:r>
            <w:r w:rsidRPr="0060788B">
              <w:rPr>
                <w:rFonts w:ascii="Arial" w:hAnsi="Arial" w:cs="Arial"/>
                <w:noProof/>
                <w:sz w:val="16"/>
                <w:szCs w:val="16"/>
              </w:rPr>
            </w:r>
            <w:r w:rsidRPr="0060788B">
              <w:rPr>
                <w:rFonts w:ascii="Arial" w:hAnsi="Arial" w:cs="Arial"/>
                <w:noProof/>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fldChar w:fldCharType="end"/>
            </w:r>
          </w:p>
        </w:tc>
        <w:tc>
          <w:tcPr>
            <w:tcW w:w="1888" w:type="dxa"/>
            <w:gridSpan w:val="2"/>
            <w:vMerge/>
            <w:tcBorders>
              <w:bottom w:val="single" w:sz="8" w:space="0" w:color="595959" w:themeColor="text1" w:themeTint="A6"/>
            </w:tcBorders>
            <w:shd w:val="clear" w:color="auto" w:fill="auto"/>
            <w:vAlign w:val="center"/>
          </w:tcPr>
          <w:p w14:paraId="759F44D9" w14:textId="77777777" w:rsidR="00EA7B9D" w:rsidRPr="0060788B" w:rsidRDefault="00EA7B9D" w:rsidP="005B5567">
            <w:pPr>
              <w:rPr>
                <w:rFonts w:ascii="Arial" w:hAnsi="Arial" w:cs="Arial"/>
                <w:sz w:val="16"/>
                <w:szCs w:val="16"/>
              </w:rPr>
            </w:pPr>
          </w:p>
        </w:tc>
        <w:tc>
          <w:tcPr>
            <w:tcW w:w="1383" w:type="dxa"/>
            <w:gridSpan w:val="3"/>
            <w:vMerge/>
            <w:tcBorders>
              <w:bottom w:val="single" w:sz="8" w:space="0" w:color="595959" w:themeColor="text1" w:themeTint="A6"/>
            </w:tcBorders>
            <w:shd w:val="clear" w:color="auto" w:fill="auto"/>
            <w:vAlign w:val="center"/>
          </w:tcPr>
          <w:p w14:paraId="7A21429F" w14:textId="77777777" w:rsidR="00EA7B9D" w:rsidRPr="0060788B" w:rsidRDefault="00EA7B9D" w:rsidP="005B5567">
            <w:pPr>
              <w:rPr>
                <w:rFonts w:ascii="Arial" w:hAnsi="Arial" w:cs="Arial"/>
                <w:sz w:val="16"/>
                <w:szCs w:val="16"/>
              </w:rPr>
            </w:pPr>
          </w:p>
        </w:tc>
        <w:tc>
          <w:tcPr>
            <w:tcW w:w="765" w:type="dxa"/>
            <w:gridSpan w:val="2"/>
            <w:tcBorders>
              <w:bottom w:val="single" w:sz="8" w:space="0" w:color="595959" w:themeColor="text1" w:themeTint="A6"/>
            </w:tcBorders>
            <w:shd w:val="clear" w:color="auto" w:fill="auto"/>
            <w:vAlign w:val="center"/>
          </w:tcPr>
          <w:p w14:paraId="6905CF76" w14:textId="77777777" w:rsidR="00EA7B9D" w:rsidRPr="0060788B" w:rsidRDefault="00EA7B9D" w:rsidP="00F95C3B">
            <w:pPr>
              <w:rPr>
                <w:rFonts w:ascii="Arial" w:hAnsi="Arial" w:cs="Arial"/>
                <w:sz w:val="16"/>
                <w:szCs w:val="16"/>
              </w:rPr>
            </w:pPr>
            <w:r w:rsidRPr="0060788B">
              <w:rPr>
                <w:rFonts w:ascii="Arial" w:hAnsi="Arial" w:cs="Arial"/>
                <w:sz w:val="16"/>
                <w:szCs w:val="16"/>
              </w:rPr>
              <w:t>Fecha</w:t>
            </w:r>
          </w:p>
        </w:tc>
        <w:tc>
          <w:tcPr>
            <w:tcW w:w="968" w:type="dxa"/>
            <w:gridSpan w:val="3"/>
            <w:tcBorders>
              <w:bottom w:val="single" w:sz="8" w:space="0" w:color="595959" w:themeColor="text1" w:themeTint="A6"/>
            </w:tcBorders>
            <w:shd w:val="clear" w:color="auto" w:fill="auto"/>
            <w:vAlign w:val="center"/>
          </w:tcPr>
          <w:p w14:paraId="1EF4CBE5" w14:textId="77777777" w:rsidR="00EA7B9D" w:rsidRPr="0060788B" w:rsidRDefault="00EA7B9D" w:rsidP="00F95C3B">
            <w:pPr>
              <w:rPr>
                <w:rFonts w:ascii="Arial" w:hAnsi="Arial" w:cs="Arial"/>
                <w:sz w:val="16"/>
                <w:szCs w:val="16"/>
              </w:rPr>
            </w:pPr>
            <w:r w:rsidRPr="0060788B">
              <w:rPr>
                <w:rFonts w:ascii="Arial" w:hAnsi="Arial" w:cs="Arial"/>
                <w:noProof/>
                <w:sz w:val="16"/>
                <w:szCs w:val="16"/>
              </w:rPr>
              <w:fldChar w:fldCharType="begin">
                <w:ffData>
                  <w:name w:val=""/>
                  <w:enabled/>
                  <w:calcOnExit w:val="0"/>
                  <w:textInput>
                    <w:maxLength w:val="256"/>
                  </w:textInput>
                </w:ffData>
              </w:fldChar>
            </w:r>
            <w:r w:rsidRPr="0060788B">
              <w:rPr>
                <w:rFonts w:ascii="Arial" w:hAnsi="Arial" w:cs="Arial"/>
                <w:noProof/>
                <w:sz w:val="16"/>
                <w:szCs w:val="16"/>
              </w:rPr>
              <w:instrText xml:space="preserve"> FORMTEXT </w:instrText>
            </w:r>
            <w:r w:rsidRPr="0060788B">
              <w:rPr>
                <w:rFonts w:ascii="Arial" w:hAnsi="Arial" w:cs="Arial"/>
                <w:noProof/>
                <w:sz w:val="16"/>
                <w:szCs w:val="16"/>
              </w:rPr>
            </w:r>
            <w:r w:rsidRPr="0060788B">
              <w:rPr>
                <w:rFonts w:ascii="Arial" w:hAnsi="Arial" w:cs="Arial"/>
                <w:noProof/>
                <w:sz w:val="16"/>
                <w:szCs w:val="16"/>
              </w:rPr>
              <w:fldChar w:fldCharType="separate"/>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t> </w:t>
            </w:r>
            <w:r w:rsidRPr="0060788B">
              <w:rPr>
                <w:rFonts w:ascii="Arial" w:hAnsi="Arial" w:cs="Arial"/>
                <w:noProof/>
                <w:sz w:val="16"/>
                <w:szCs w:val="16"/>
              </w:rPr>
              <w:fldChar w:fldCharType="end"/>
            </w:r>
          </w:p>
        </w:tc>
        <w:tc>
          <w:tcPr>
            <w:tcW w:w="1726" w:type="dxa"/>
            <w:vMerge/>
            <w:tcBorders>
              <w:bottom w:val="single" w:sz="8" w:space="0" w:color="595959" w:themeColor="text1" w:themeTint="A6"/>
              <w:right w:val="single" w:sz="8" w:space="0" w:color="595959" w:themeColor="text1" w:themeTint="A6"/>
            </w:tcBorders>
            <w:shd w:val="clear" w:color="auto" w:fill="auto"/>
            <w:vAlign w:val="center"/>
          </w:tcPr>
          <w:p w14:paraId="303EC47E" w14:textId="77777777" w:rsidR="00EA7B9D" w:rsidRPr="0060788B" w:rsidRDefault="00EA7B9D" w:rsidP="005B5567">
            <w:pPr>
              <w:rPr>
                <w:rFonts w:ascii="Arial" w:hAnsi="Arial" w:cs="Arial"/>
                <w:sz w:val="16"/>
                <w:szCs w:val="16"/>
              </w:rPr>
            </w:pPr>
          </w:p>
        </w:tc>
      </w:tr>
    </w:tbl>
    <w:p w14:paraId="3ABA0E34" w14:textId="77777777" w:rsidR="00EA7B9D" w:rsidRPr="0060788B" w:rsidRDefault="00EA7B9D" w:rsidP="004B327C">
      <w:pPr>
        <w:rPr>
          <w:rFonts w:ascii="Arial" w:hAnsi="Arial" w:cs="Arial"/>
          <w:sz w:val="20"/>
          <w:szCs w:val="20"/>
        </w:rPr>
      </w:pPr>
    </w:p>
    <w:sectPr w:rsidR="00EA7B9D" w:rsidRPr="0060788B" w:rsidSect="00DC4498">
      <w:headerReference w:type="default" r:id="rId12"/>
      <w:footerReference w:type="default" r:id="rId13"/>
      <w:pgSz w:w="12240" w:h="20160" w:code="5"/>
      <w:pgMar w:top="1418" w:right="1701" w:bottom="1418" w:left="1701" w:header="5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39C17" w14:textId="77777777" w:rsidR="006F386B" w:rsidRDefault="006F386B" w:rsidP="00792AA2">
      <w:pPr>
        <w:spacing w:after="0" w:line="240" w:lineRule="auto"/>
      </w:pPr>
      <w:r>
        <w:separator/>
      </w:r>
    </w:p>
  </w:endnote>
  <w:endnote w:type="continuationSeparator" w:id="0">
    <w:p w14:paraId="1E385970" w14:textId="77777777" w:rsidR="006F386B" w:rsidRDefault="006F386B" w:rsidP="0079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A12C6" w14:textId="5BC8AB7A" w:rsidR="000932A4" w:rsidRDefault="000932A4" w:rsidP="007C47F9">
    <w:pPr>
      <w:pStyle w:val="Piedepgina"/>
      <w:tabs>
        <w:tab w:val="clear" w:pos="4419"/>
      </w:tabs>
    </w:pPr>
    <w:r>
      <w:rPr>
        <w:rFonts w:ascii="Arial" w:hAnsi="Arial" w:cs="Arial"/>
        <w:b/>
        <w:sz w:val="20"/>
      </w:rPr>
      <w:t xml:space="preserve">   </w:t>
    </w:r>
    <w:r w:rsidRPr="003356C2">
      <w:rPr>
        <w:sz w:val="16"/>
        <w:lang w:val="es-ES"/>
      </w:rPr>
      <w:t xml:space="preserve">Página </w:t>
    </w:r>
    <w:r w:rsidRPr="003356C2">
      <w:rPr>
        <w:b/>
        <w:bCs/>
        <w:sz w:val="18"/>
        <w:szCs w:val="24"/>
      </w:rPr>
      <w:fldChar w:fldCharType="begin"/>
    </w:r>
    <w:r w:rsidRPr="003356C2">
      <w:rPr>
        <w:b/>
        <w:bCs/>
        <w:sz w:val="16"/>
      </w:rPr>
      <w:instrText>PAGE</w:instrText>
    </w:r>
    <w:r w:rsidRPr="003356C2">
      <w:rPr>
        <w:b/>
        <w:bCs/>
        <w:sz w:val="18"/>
        <w:szCs w:val="24"/>
      </w:rPr>
      <w:fldChar w:fldCharType="separate"/>
    </w:r>
    <w:r>
      <w:rPr>
        <w:b/>
        <w:bCs/>
        <w:sz w:val="18"/>
        <w:szCs w:val="24"/>
      </w:rPr>
      <w:t>1</w:t>
    </w:r>
    <w:r w:rsidRPr="003356C2">
      <w:rPr>
        <w:b/>
        <w:bCs/>
        <w:sz w:val="18"/>
        <w:szCs w:val="24"/>
      </w:rPr>
      <w:fldChar w:fldCharType="end"/>
    </w:r>
    <w:r w:rsidRPr="003356C2">
      <w:rPr>
        <w:sz w:val="16"/>
        <w:lang w:val="es-ES"/>
      </w:rPr>
      <w:t xml:space="preserve"> de </w:t>
    </w:r>
    <w:r w:rsidRPr="003356C2">
      <w:rPr>
        <w:b/>
        <w:bCs/>
        <w:sz w:val="18"/>
        <w:szCs w:val="24"/>
      </w:rPr>
      <w:fldChar w:fldCharType="begin"/>
    </w:r>
    <w:r w:rsidRPr="003356C2">
      <w:rPr>
        <w:b/>
        <w:bCs/>
        <w:sz w:val="16"/>
      </w:rPr>
      <w:instrText>NUMPAGES</w:instrText>
    </w:r>
    <w:r w:rsidRPr="003356C2">
      <w:rPr>
        <w:b/>
        <w:bCs/>
        <w:sz w:val="18"/>
        <w:szCs w:val="24"/>
      </w:rPr>
      <w:fldChar w:fldCharType="separate"/>
    </w:r>
    <w:r>
      <w:rPr>
        <w:b/>
        <w:bCs/>
        <w:sz w:val="18"/>
        <w:szCs w:val="24"/>
      </w:rPr>
      <w:t>3</w:t>
    </w:r>
    <w:r w:rsidRPr="003356C2">
      <w:rPr>
        <w:b/>
        <w:bCs/>
        <w:sz w:val="18"/>
        <w:szCs w:val="24"/>
      </w:rPr>
      <w:fldChar w:fldCharType="end"/>
    </w:r>
    <w:r>
      <w:tab/>
    </w:r>
    <w:r>
      <w:rPr>
        <w:rFonts w:ascii="Arial" w:hAnsi="Arial" w:cs="Arial"/>
        <w:color w:val="000000"/>
        <w:sz w:val="18"/>
        <w:szCs w:val="18"/>
      </w:rPr>
      <w:t>PAN-655-VER.02-1</w:t>
    </w:r>
    <w:r w:rsidR="008013DD">
      <w:rPr>
        <w:rFonts w:ascii="Arial" w:hAnsi="Arial" w:cs="Arial"/>
        <w:color w:val="000000"/>
        <w:sz w:val="18"/>
        <w:szCs w:val="18"/>
      </w:rPr>
      <w:t>6</w:t>
    </w:r>
    <w:r>
      <w:rPr>
        <w:rFonts w:ascii="Arial" w:hAnsi="Arial" w:cs="Arial"/>
        <w:color w:val="000000"/>
        <w:sz w:val="18"/>
        <w:szCs w:val="18"/>
      </w:rPr>
      <w:t>-</w:t>
    </w:r>
    <w:r w:rsidR="008013DD">
      <w:rPr>
        <w:rFonts w:ascii="Arial" w:hAnsi="Arial" w:cs="Arial"/>
        <w:color w:val="000000"/>
        <w:sz w:val="18"/>
        <w:szCs w:val="18"/>
      </w:rPr>
      <w:t>MAY</w:t>
    </w:r>
    <w:r>
      <w:rPr>
        <w:rFonts w:ascii="Arial" w:hAnsi="Arial" w:cs="Arial"/>
        <w:color w:val="000000"/>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972B2" w14:textId="77777777" w:rsidR="006F386B" w:rsidRDefault="006F386B" w:rsidP="00792AA2">
      <w:pPr>
        <w:spacing w:after="0" w:line="240" w:lineRule="auto"/>
      </w:pPr>
      <w:r>
        <w:separator/>
      </w:r>
    </w:p>
  </w:footnote>
  <w:footnote w:type="continuationSeparator" w:id="0">
    <w:p w14:paraId="41980FF5" w14:textId="77777777" w:rsidR="006F386B" w:rsidRDefault="006F386B" w:rsidP="00792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05C48" w14:textId="1CA8A4EB" w:rsidR="000932A4" w:rsidRDefault="000932A4">
    <w:pPr>
      <w:pStyle w:val="Encabezado"/>
      <w:jc w:val="right"/>
    </w:pPr>
  </w:p>
  <w:p w14:paraId="321F2A9B" w14:textId="3EE50DEA" w:rsidR="000932A4" w:rsidRDefault="000932A4" w:rsidP="00C56E01">
    <w:r>
      <w:rPr>
        <w:noProof/>
      </w:rPr>
      <w:drawing>
        <wp:anchor distT="0" distB="0" distL="114300" distR="114300" simplePos="0" relativeHeight="251660288" behindDoc="0" locked="0" layoutInCell="1" allowOverlap="1" wp14:anchorId="3D46AED7" wp14:editId="3DB90720">
          <wp:simplePos x="0" y="0"/>
          <wp:positionH relativeFrom="column">
            <wp:posOffset>4901565</wp:posOffset>
          </wp:positionH>
          <wp:positionV relativeFrom="paragraph">
            <wp:posOffset>97790</wp:posOffset>
          </wp:positionV>
          <wp:extent cx="1369695" cy="517525"/>
          <wp:effectExtent l="0" t="0" r="0" b="0"/>
          <wp:wrapSquare wrapText="bothSides"/>
          <wp:docPr id="2" name="Imagen 2" descr="https://lh3.googleusercontent.com/s1aCLARJx6ELEaOuQuFjqjFwGk76q_ZBE6J3RyiAsLweD-bu0v8JC9t97MeigZsji4sZ8NtnkG-gQwN_30Ct8T8StUA4SKBEWVeifpktBT8Rs2iqufZldAJnP7QFwNmwsw=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1aCLARJx6ELEaOuQuFjqjFwGk76q_ZBE6J3RyiAsLweD-bu0v8JC9t97MeigZsji4sZ8NtnkG-gQwN_30Ct8T8StUA4SKBEWVeifpktBT8Rs2iqufZldAJnP7QFwNmwsw=w12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695" cy="51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788B">
      <w:rPr>
        <w:rFonts w:ascii="Arial" w:hAnsi="Arial" w:cs="Arial"/>
        <w:b/>
        <w:noProof/>
        <w:sz w:val="20"/>
      </w:rPr>
      <mc:AlternateContent>
        <mc:Choice Requires="wps">
          <w:drawing>
            <wp:anchor distT="0" distB="0" distL="114300" distR="114300" simplePos="0" relativeHeight="251661312" behindDoc="0" locked="0" layoutInCell="1" allowOverlap="1" wp14:anchorId="10FBF8BA" wp14:editId="37BE0BB8">
              <wp:simplePos x="0" y="0"/>
              <wp:positionH relativeFrom="column">
                <wp:posOffset>-547872</wp:posOffset>
              </wp:positionH>
              <wp:positionV relativeFrom="paragraph">
                <wp:posOffset>100065</wp:posOffset>
              </wp:positionV>
              <wp:extent cx="5459104" cy="518615"/>
              <wp:effectExtent l="0" t="0" r="27305" b="15240"/>
              <wp:wrapNone/>
              <wp:docPr id="3" name="Subtítulo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59104" cy="518615"/>
                      </a:xfrm>
                      <a:prstGeom prst="rect">
                        <a:avLst/>
                      </a:prstGeom>
                      <a:solidFill>
                        <a:srgbClr val="007953"/>
                      </a:solidFill>
                      <a:ln>
                        <a:solidFill>
                          <a:srgbClr val="007953"/>
                        </a:solidFill>
                      </a:ln>
                    </wps:spPr>
                    <wps:txbx>
                      <w:txbxContent>
                        <w:p w14:paraId="43EE4F80" w14:textId="0E58D73F" w:rsidR="000932A4" w:rsidRPr="005B5567" w:rsidRDefault="000932A4" w:rsidP="005B5567">
                          <w:pPr>
                            <w:pStyle w:val="Sinespaciado"/>
                            <w:spacing w:before="200" w:line="216" w:lineRule="auto"/>
                            <w:rPr>
                              <w:rFonts w:ascii="Arial" w:hAnsi="Arial" w:cs="Arial"/>
                              <w:sz w:val="28"/>
                              <w:szCs w:val="24"/>
                            </w:rPr>
                          </w:pPr>
                          <w:r w:rsidRPr="005B5567">
                            <w:rPr>
                              <w:rFonts w:ascii="Arial" w:hAnsi="Arial" w:cs="Arial"/>
                              <w:bCs/>
                              <w:color w:val="FFFFFF" w:themeColor="background1"/>
                              <w:kern w:val="24"/>
                              <w:sz w:val="28"/>
                              <w:szCs w:val="24"/>
                              <w:lang w:val="es-ES"/>
                            </w:rPr>
                            <w:t xml:space="preserve">SOLICITUD DE AFILIACIÓN A SERVICIOS </w:t>
                          </w:r>
                          <w:r w:rsidR="008013DD">
                            <w:rPr>
                              <w:rFonts w:ascii="Arial" w:hAnsi="Arial" w:cs="Arial"/>
                              <w:bCs/>
                              <w:color w:val="FFFFFF" w:themeColor="background1"/>
                              <w:kern w:val="24"/>
                              <w:sz w:val="28"/>
                              <w:szCs w:val="24"/>
                              <w:lang w:val="es-ES"/>
                            </w:rPr>
                            <w:t>POS- MPOS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0FBF8BA" id="Subtítulo 2" o:spid="_x0000_s1026" style="position:absolute;margin-left:-43.15pt;margin-top:7.9pt;width:429.85pt;height: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" fillcolor="#007953" strokecolor="#007953">
              <v:path arrowok="t"/>
              <o:lock v:ext="edit" grouping="t"/>
              <v:textbox>
                <w:txbxContent>
                  <w:p w14:paraId="43EE4F80" w14:textId="0E58D73F" w:rsidR="000932A4" w:rsidRPr="005B5567" w:rsidRDefault="000932A4" w:rsidP="005B5567">
                    <w:pPr>
                      <w:pStyle w:val="Sinespaciado"/>
                      <w:spacing w:before="200" w:line="216" w:lineRule="auto"/>
                      <w:rPr>
                        <w:rFonts w:ascii="Arial" w:hAnsi="Arial" w:cs="Arial"/>
                        <w:sz w:val="28"/>
                        <w:szCs w:val="24"/>
                      </w:rPr>
                    </w:pPr>
                    <w:r w:rsidRPr="005B5567">
                      <w:rPr>
                        <w:rFonts w:ascii="Arial" w:hAnsi="Arial" w:cs="Arial"/>
                        <w:bCs/>
                        <w:color w:val="FFFFFF" w:themeColor="background1"/>
                        <w:kern w:val="24"/>
                        <w:sz w:val="28"/>
                        <w:szCs w:val="24"/>
                        <w:lang w:val="es-ES"/>
                      </w:rPr>
                      <w:t xml:space="preserve">SOLICITUD DE AFILIACIÓN A SERVICIOS </w:t>
                    </w:r>
                    <w:r w:rsidR="008013DD">
                      <w:rPr>
                        <w:rFonts w:ascii="Arial" w:hAnsi="Arial" w:cs="Arial"/>
                        <w:bCs/>
                        <w:color w:val="FFFFFF" w:themeColor="background1"/>
                        <w:kern w:val="24"/>
                        <w:sz w:val="28"/>
                        <w:szCs w:val="24"/>
                        <w:lang w:val="es-ES"/>
                      </w:rPr>
                      <w:t>POS- MPOS</w:t>
                    </w:r>
                  </w:p>
                </w:txbxContent>
              </v:textbox>
            </v:rect>
          </w:pict>
        </mc:Fallback>
      </mc:AlternateContent>
    </w:r>
  </w:p>
  <w:p w14:paraId="5C5FA223" w14:textId="2F1E77C2" w:rsidR="000932A4" w:rsidRDefault="000932A4" w:rsidP="00C56E01">
    <w:pPr>
      <w:pStyle w:val="Encabezado"/>
      <w:jc w:val="right"/>
    </w:pPr>
    <w:r>
      <w:rPr>
        <w:rFonts w:ascii="Arial" w:hAnsi="Arial" w:cs="Arial"/>
        <w:b/>
        <w:sz w:val="20"/>
      </w:rPr>
      <w:tab/>
    </w:r>
    <w:r>
      <w:rPr>
        <w:rFonts w:ascii="Arial" w:hAnsi="Arial" w:cs="Arial"/>
        <w:b/>
        <w:sz w:val="20"/>
      </w:rPr>
      <w:tab/>
    </w:r>
  </w:p>
  <w:p w14:paraId="70B24CEE" w14:textId="339B001A" w:rsidR="000932A4" w:rsidRDefault="000932A4" w:rsidP="00C56E01">
    <w:pPr>
      <w:tabs>
        <w:tab w:val="center" w:pos="4915"/>
        <w:tab w:val="right" w:pos="8838"/>
      </w:tabs>
      <w:spacing w:after="0" w:line="240" w:lineRule="auto"/>
      <w:ind w:left="993"/>
      <w:rPr>
        <w:rFonts w:ascii="Arial" w:hAnsi="Arial" w:cs="Arial"/>
        <w:b/>
        <w:sz w:val="20"/>
      </w:rPr>
    </w:pPr>
  </w:p>
  <w:p w14:paraId="631FFC83" w14:textId="571CA02A" w:rsidR="000932A4" w:rsidRPr="002F66E3" w:rsidRDefault="000932A4" w:rsidP="00461041">
    <w:pPr>
      <w:tabs>
        <w:tab w:val="left" w:pos="3945"/>
      </w:tabs>
      <w:spacing w:after="0" w:line="240" w:lineRule="auto"/>
      <w:rPr>
        <w:rFonts w:ascii="Arial" w:hAnsi="Arial" w:cs="Arial"/>
        <w:b/>
        <w:sz w:val="10"/>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864"/>
    <w:multiLevelType w:val="hybridMultilevel"/>
    <w:tmpl w:val="607E576E"/>
    <w:lvl w:ilvl="0" w:tplc="180A0003">
      <w:start w:val="1"/>
      <w:numFmt w:val="bullet"/>
      <w:lvlText w:val="o"/>
      <w:lvlJc w:val="left"/>
      <w:pPr>
        <w:ind w:left="1068" w:hanging="360"/>
      </w:pPr>
      <w:rPr>
        <w:rFonts w:ascii="Courier New" w:hAnsi="Courier New" w:cs="Courier New" w:hint="default"/>
      </w:rPr>
    </w:lvl>
    <w:lvl w:ilvl="1" w:tplc="180A0003" w:tentative="1">
      <w:start w:val="1"/>
      <w:numFmt w:val="bullet"/>
      <w:lvlText w:val="o"/>
      <w:lvlJc w:val="left"/>
      <w:pPr>
        <w:ind w:left="1788" w:hanging="360"/>
      </w:pPr>
      <w:rPr>
        <w:rFonts w:ascii="Courier New" w:hAnsi="Courier New" w:cs="Courier New" w:hint="default"/>
      </w:rPr>
    </w:lvl>
    <w:lvl w:ilvl="2" w:tplc="180A0005" w:tentative="1">
      <w:start w:val="1"/>
      <w:numFmt w:val="bullet"/>
      <w:lvlText w:val=""/>
      <w:lvlJc w:val="left"/>
      <w:pPr>
        <w:ind w:left="2508" w:hanging="360"/>
      </w:pPr>
      <w:rPr>
        <w:rFonts w:ascii="Wingdings" w:hAnsi="Wingdings" w:hint="default"/>
      </w:rPr>
    </w:lvl>
    <w:lvl w:ilvl="3" w:tplc="180A0001" w:tentative="1">
      <w:start w:val="1"/>
      <w:numFmt w:val="bullet"/>
      <w:lvlText w:val=""/>
      <w:lvlJc w:val="left"/>
      <w:pPr>
        <w:ind w:left="3228" w:hanging="360"/>
      </w:pPr>
      <w:rPr>
        <w:rFonts w:ascii="Symbol" w:hAnsi="Symbol" w:hint="default"/>
      </w:rPr>
    </w:lvl>
    <w:lvl w:ilvl="4" w:tplc="180A0003" w:tentative="1">
      <w:start w:val="1"/>
      <w:numFmt w:val="bullet"/>
      <w:lvlText w:val="o"/>
      <w:lvlJc w:val="left"/>
      <w:pPr>
        <w:ind w:left="3948" w:hanging="360"/>
      </w:pPr>
      <w:rPr>
        <w:rFonts w:ascii="Courier New" w:hAnsi="Courier New" w:cs="Courier New" w:hint="default"/>
      </w:rPr>
    </w:lvl>
    <w:lvl w:ilvl="5" w:tplc="180A0005" w:tentative="1">
      <w:start w:val="1"/>
      <w:numFmt w:val="bullet"/>
      <w:lvlText w:val=""/>
      <w:lvlJc w:val="left"/>
      <w:pPr>
        <w:ind w:left="4668" w:hanging="360"/>
      </w:pPr>
      <w:rPr>
        <w:rFonts w:ascii="Wingdings" w:hAnsi="Wingdings" w:hint="default"/>
      </w:rPr>
    </w:lvl>
    <w:lvl w:ilvl="6" w:tplc="180A0001" w:tentative="1">
      <w:start w:val="1"/>
      <w:numFmt w:val="bullet"/>
      <w:lvlText w:val=""/>
      <w:lvlJc w:val="left"/>
      <w:pPr>
        <w:ind w:left="5388" w:hanging="360"/>
      </w:pPr>
      <w:rPr>
        <w:rFonts w:ascii="Symbol" w:hAnsi="Symbol" w:hint="default"/>
      </w:rPr>
    </w:lvl>
    <w:lvl w:ilvl="7" w:tplc="180A0003" w:tentative="1">
      <w:start w:val="1"/>
      <w:numFmt w:val="bullet"/>
      <w:lvlText w:val="o"/>
      <w:lvlJc w:val="left"/>
      <w:pPr>
        <w:ind w:left="6108" w:hanging="360"/>
      </w:pPr>
      <w:rPr>
        <w:rFonts w:ascii="Courier New" w:hAnsi="Courier New" w:cs="Courier New" w:hint="default"/>
      </w:rPr>
    </w:lvl>
    <w:lvl w:ilvl="8" w:tplc="180A0005" w:tentative="1">
      <w:start w:val="1"/>
      <w:numFmt w:val="bullet"/>
      <w:lvlText w:val=""/>
      <w:lvlJc w:val="left"/>
      <w:pPr>
        <w:ind w:left="6828"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een Cecciel Cobos Miranda">
    <w15:presenceInfo w15:providerId="AD" w15:userId="S-1-5-21-641167764-1829083425-1380972016-4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spelling="clean" w:grammar="clean"/>
  <w:trackRevisions/>
  <w:documentProtection w:edit="trackedChanges" w:formatting="1" w:enforcement="1" w:cryptProviderType="rsaAES" w:cryptAlgorithmClass="hash" w:cryptAlgorithmType="typeAny" w:cryptAlgorithmSid="14" w:cryptSpinCount="100000" w:hash="Kwmp16Titkjzi533148Ro3VZyI+Zqbg75upF6Ifa7L2PMsoJQJHgAg767PIPBxhzJFeDV+N8blBhdAtBx97iuA==" w:salt="5pzHt28EJtYTWK0qovr4gQ=="/>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AD7"/>
    <w:rsid w:val="00001693"/>
    <w:rsid w:val="00006E0E"/>
    <w:rsid w:val="00011642"/>
    <w:rsid w:val="00013371"/>
    <w:rsid w:val="000224DF"/>
    <w:rsid w:val="0002387B"/>
    <w:rsid w:val="00026360"/>
    <w:rsid w:val="00027463"/>
    <w:rsid w:val="00027908"/>
    <w:rsid w:val="000403B8"/>
    <w:rsid w:val="00041FEC"/>
    <w:rsid w:val="00042632"/>
    <w:rsid w:val="00042BB1"/>
    <w:rsid w:val="000472E2"/>
    <w:rsid w:val="0005510A"/>
    <w:rsid w:val="00055284"/>
    <w:rsid w:val="00060B01"/>
    <w:rsid w:val="0006297A"/>
    <w:rsid w:val="00065F10"/>
    <w:rsid w:val="00071CBC"/>
    <w:rsid w:val="0007298F"/>
    <w:rsid w:val="00092C7C"/>
    <w:rsid w:val="000932A4"/>
    <w:rsid w:val="00096877"/>
    <w:rsid w:val="00096F98"/>
    <w:rsid w:val="000A5CBE"/>
    <w:rsid w:val="000A6499"/>
    <w:rsid w:val="000B2B8C"/>
    <w:rsid w:val="000B3B2C"/>
    <w:rsid w:val="000C1396"/>
    <w:rsid w:val="000C2024"/>
    <w:rsid w:val="000C370B"/>
    <w:rsid w:val="000C3F68"/>
    <w:rsid w:val="000C5A18"/>
    <w:rsid w:val="000D09ED"/>
    <w:rsid w:val="000D5C99"/>
    <w:rsid w:val="000F0F6B"/>
    <w:rsid w:val="000F75CA"/>
    <w:rsid w:val="00103951"/>
    <w:rsid w:val="00103DF4"/>
    <w:rsid w:val="00106D6C"/>
    <w:rsid w:val="00115C8A"/>
    <w:rsid w:val="001161E7"/>
    <w:rsid w:val="001227A1"/>
    <w:rsid w:val="00125F2A"/>
    <w:rsid w:val="00126155"/>
    <w:rsid w:val="00130080"/>
    <w:rsid w:val="001426F4"/>
    <w:rsid w:val="0014382E"/>
    <w:rsid w:val="00144A6F"/>
    <w:rsid w:val="00153820"/>
    <w:rsid w:val="001576F8"/>
    <w:rsid w:val="001603A1"/>
    <w:rsid w:val="001711BA"/>
    <w:rsid w:val="00171D3F"/>
    <w:rsid w:val="00174B20"/>
    <w:rsid w:val="00181D07"/>
    <w:rsid w:val="0018237B"/>
    <w:rsid w:val="00183F23"/>
    <w:rsid w:val="00184A9C"/>
    <w:rsid w:val="001878DF"/>
    <w:rsid w:val="001A2E22"/>
    <w:rsid w:val="001A5F89"/>
    <w:rsid w:val="001A6FF9"/>
    <w:rsid w:val="001B23D4"/>
    <w:rsid w:val="001B600B"/>
    <w:rsid w:val="001D1341"/>
    <w:rsid w:val="001D31D9"/>
    <w:rsid w:val="001D7CE0"/>
    <w:rsid w:val="001E0C0F"/>
    <w:rsid w:val="001E4E79"/>
    <w:rsid w:val="001E7A47"/>
    <w:rsid w:val="001E7CF6"/>
    <w:rsid w:val="001F30BC"/>
    <w:rsid w:val="00206B97"/>
    <w:rsid w:val="002207C9"/>
    <w:rsid w:val="00245108"/>
    <w:rsid w:val="00245A86"/>
    <w:rsid w:val="00245C92"/>
    <w:rsid w:val="00255129"/>
    <w:rsid w:val="00256DCA"/>
    <w:rsid w:val="0028013B"/>
    <w:rsid w:val="002827F0"/>
    <w:rsid w:val="002871BB"/>
    <w:rsid w:val="00287397"/>
    <w:rsid w:val="002A5F19"/>
    <w:rsid w:val="002A67F5"/>
    <w:rsid w:val="002B216B"/>
    <w:rsid w:val="002B3AFE"/>
    <w:rsid w:val="002B4E44"/>
    <w:rsid w:val="002B67B4"/>
    <w:rsid w:val="002B7289"/>
    <w:rsid w:val="002C25D7"/>
    <w:rsid w:val="002C5EAD"/>
    <w:rsid w:val="002E5B3A"/>
    <w:rsid w:val="002E5D87"/>
    <w:rsid w:val="002F0556"/>
    <w:rsid w:val="002F3E43"/>
    <w:rsid w:val="002F66E3"/>
    <w:rsid w:val="003027E8"/>
    <w:rsid w:val="003075D1"/>
    <w:rsid w:val="003107B4"/>
    <w:rsid w:val="003118DC"/>
    <w:rsid w:val="00314BD1"/>
    <w:rsid w:val="00321CE0"/>
    <w:rsid w:val="00322B65"/>
    <w:rsid w:val="003275DC"/>
    <w:rsid w:val="003356C2"/>
    <w:rsid w:val="00347DFA"/>
    <w:rsid w:val="00353313"/>
    <w:rsid w:val="003536C5"/>
    <w:rsid w:val="0035420B"/>
    <w:rsid w:val="00354AAE"/>
    <w:rsid w:val="00357F08"/>
    <w:rsid w:val="003603C9"/>
    <w:rsid w:val="00374B40"/>
    <w:rsid w:val="00387D73"/>
    <w:rsid w:val="00393455"/>
    <w:rsid w:val="0039515D"/>
    <w:rsid w:val="00397BB0"/>
    <w:rsid w:val="003A0C38"/>
    <w:rsid w:val="003A60CD"/>
    <w:rsid w:val="003B3812"/>
    <w:rsid w:val="003B3F1D"/>
    <w:rsid w:val="003B6BFF"/>
    <w:rsid w:val="003C0B5C"/>
    <w:rsid w:val="003C1D1F"/>
    <w:rsid w:val="003C38ED"/>
    <w:rsid w:val="003C7A0C"/>
    <w:rsid w:val="003C7E51"/>
    <w:rsid w:val="003D4FBA"/>
    <w:rsid w:val="003E3114"/>
    <w:rsid w:val="003E48BF"/>
    <w:rsid w:val="003E67B7"/>
    <w:rsid w:val="003E6E5A"/>
    <w:rsid w:val="003F0F29"/>
    <w:rsid w:val="00400858"/>
    <w:rsid w:val="00401D32"/>
    <w:rsid w:val="00411298"/>
    <w:rsid w:val="0041438D"/>
    <w:rsid w:val="00423CDC"/>
    <w:rsid w:val="00424034"/>
    <w:rsid w:val="00426227"/>
    <w:rsid w:val="004323BA"/>
    <w:rsid w:val="0044520C"/>
    <w:rsid w:val="00445C8C"/>
    <w:rsid w:val="00451C02"/>
    <w:rsid w:val="00461041"/>
    <w:rsid w:val="0046588C"/>
    <w:rsid w:val="00467AAC"/>
    <w:rsid w:val="00473C28"/>
    <w:rsid w:val="00474D81"/>
    <w:rsid w:val="00494F27"/>
    <w:rsid w:val="004A01ED"/>
    <w:rsid w:val="004A11B4"/>
    <w:rsid w:val="004A16FB"/>
    <w:rsid w:val="004A7A28"/>
    <w:rsid w:val="004B046F"/>
    <w:rsid w:val="004B327C"/>
    <w:rsid w:val="004C338A"/>
    <w:rsid w:val="004C77F0"/>
    <w:rsid w:val="004D6732"/>
    <w:rsid w:val="004E23CB"/>
    <w:rsid w:val="004E4525"/>
    <w:rsid w:val="004F6366"/>
    <w:rsid w:val="004F6C93"/>
    <w:rsid w:val="0050500F"/>
    <w:rsid w:val="005105CA"/>
    <w:rsid w:val="00513C91"/>
    <w:rsid w:val="00517A7A"/>
    <w:rsid w:val="0053461A"/>
    <w:rsid w:val="00534FF2"/>
    <w:rsid w:val="00535777"/>
    <w:rsid w:val="00535C27"/>
    <w:rsid w:val="00540914"/>
    <w:rsid w:val="00541174"/>
    <w:rsid w:val="00542EB1"/>
    <w:rsid w:val="005466AF"/>
    <w:rsid w:val="00551D2C"/>
    <w:rsid w:val="00552D13"/>
    <w:rsid w:val="0055326D"/>
    <w:rsid w:val="00555936"/>
    <w:rsid w:val="005637A3"/>
    <w:rsid w:val="0056760B"/>
    <w:rsid w:val="005720EC"/>
    <w:rsid w:val="00583230"/>
    <w:rsid w:val="00583472"/>
    <w:rsid w:val="00594565"/>
    <w:rsid w:val="00596821"/>
    <w:rsid w:val="005A67ED"/>
    <w:rsid w:val="005B4EBE"/>
    <w:rsid w:val="005B5567"/>
    <w:rsid w:val="005B6D4B"/>
    <w:rsid w:val="005C1C97"/>
    <w:rsid w:val="005C44D5"/>
    <w:rsid w:val="005D6034"/>
    <w:rsid w:val="005E509C"/>
    <w:rsid w:val="005F0DE3"/>
    <w:rsid w:val="005F5B2A"/>
    <w:rsid w:val="00600521"/>
    <w:rsid w:val="0060062E"/>
    <w:rsid w:val="006020ED"/>
    <w:rsid w:val="0060788B"/>
    <w:rsid w:val="006107F2"/>
    <w:rsid w:val="006116EC"/>
    <w:rsid w:val="006212B5"/>
    <w:rsid w:val="00622A64"/>
    <w:rsid w:val="00624674"/>
    <w:rsid w:val="00624DE1"/>
    <w:rsid w:val="0063005F"/>
    <w:rsid w:val="006377ED"/>
    <w:rsid w:val="00637C97"/>
    <w:rsid w:val="00637EC5"/>
    <w:rsid w:val="00641A90"/>
    <w:rsid w:val="006632CD"/>
    <w:rsid w:val="0068108D"/>
    <w:rsid w:val="00685537"/>
    <w:rsid w:val="00687575"/>
    <w:rsid w:val="00687ECD"/>
    <w:rsid w:val="00687EF6"/>
    <w:rsid w:val="0069145D"/>
    <w:rsid w:val="00694D3A"/>
    <w:rsid w:val="006A0196"/>
    <w:rsid w:val="006A1364"/>
    <w:rsid w:val="006A4DCB"/>
    <w:rsid w:val="006A7903"/>
    <w:rsid w:val="006B1337"/>
    <w:rsid w:val="006B3846"/>
    <w:rsid w:val="006B4B3D"/>
    <w:rsid w:val="006C3ABB"/>
    <w:rsid w:val="006C7768"/>
    <w:rsid w:val="006D5B1A"/>
    <w:rsid w:val="006E5309"/>
    <w:rsid w:val="006E5709"/>
    <w:rsid w:val="006E6B32"/>
    <w:rsid w:val="006E7A4F"/>
    <w:rsid w:val="006F1893"/>
    <w:rsid w:val="006F386B"/>
    <w:rsid w:val="006F707F"/>
    <w:rsid w:val="006F73B9"/>
    <w:rsid w:val="00702002"/>
    <w:rsid w:val="0070420A"/>
    <w:rsid w:val="00712923"/>
    <w:rsid w:val="00725A9D"/>
    <w:rsid w:val="007279A5"/>
    <w:rsid w:val="007321A1"/>
    <w:rsid w:val="0074161C"/>
    <w:rsid w:val="00741C10"/>
    <w:rsid w:val="0074223A"/>
    <w:rsid w:val="00747E7E"/>
    <w:rsid w:val="007542E8"/>
    <w:rsid w:val="00763569"/>
    <w:rsid w:val="00773BC5"/>
    <w:rsid w:val="00776958"/>
    <w:rsid w:val="0078551F"/>
    <w:rsid w:val="00785B7F"/>
    <w:rsid w:val="007862A2"/>
    <w:rsid w:val="00792965"/>
    <w:rsid w:val="00792AA2"/>
    <w:rsid w:val="00796816"/>
    <w:rsid w:val="007A262A"/>
    <w:rsid w:val="007B42AA"/>
    <w:rsid w:val="007C47F9"/>
    <w:rsid w:val="007C5D0A"/>
    <w:rsid w:val="007C66CA"/>
    <w:rsid w:val="007C7562"/>
    <w:rsid w:val="007D00C6"/>
    <w:rsid w:val="007D57F1"/>
    <w:rsid w:val="007D6950"/>
    <w:rsid w:val="007E0016"/>
    <w:rsid w:val="007E0213"/>
    <w:rsid w:val="007E12CF"/>
    <w:rsid w:val="007E1B42"/>
    <w:rsid w:val="007E3238"/>
    <w:rsid w:val="007E4D2C"/>
    <w:rsid w:val="007E5A1B"/>
    <w:rsid w:val="007F03B5"/>
    <w:rsid w:val="007F2254"/>
    <w:rsid w:val="007F3E9B"/>
    <w:rsid w:val="007F54F0"/>
    <w:rsid w:val="007F7737"/>
    <w:rsid w:val="007F7C40"/>
    <w:rsid w:val="008007B8"/>
    <w:rsid w:val="008013DD"/>
    <w:rsid w:val="00810E5B"/>
    <w:rsid w:val="00813033"/>
    <w:rsid w:val="0081627F"/>
    <w:rsid w:val="008167AD"/>
    <w:rsid w:val="00816D5D"/>
    <w:rsid w:val="00824EBD"/>
    <w:rsid w:val="00827A64"/>
    <w:rsid w:val="0084069F"/>
    <w:rsid w:val="0084170A"/>
    <w:rsid w:val="00855860"/>
    <w:rsid w:val="0086373D"/>
    <w:rsid w:val="00870E71"/>
    <w:rsid w:val="0087181A"/>
    <w:rsid w:val="0088354D"/>
    <w:rsid w:val="00885B83"/>
    <w:rsid w:val="0089045E"/>
    <w:rsid w:val="008918FE"/>
    <w:rsid w:val="00896AF6"/>
    <w:rsid w:val="008B1F0D"/>
    <w:rsid w:val="008B609C"/>
    <w:rsid w:val="008C1833"/>
    <w:rsid w:val="008C188F"/>
    <w:rsid w:val="008C6BC5"/>
    <w:rsid w:val="008D3E8D"/>
    <w:rsid w:val="008E1A46"/>
    <w:rsid w:val="008F120B"/>
    <w:rsid w:val="008F160A"/>
    <w:rsid w:val="008F444F"/>
    <w:rsid w:val="008F7615"/>
    <w:rsid w:val="00922D8D"/>
    <w:rsid w:val="00922DD2"/>
    <w:rsid w:val="00923466"/>
    <w:rsid w:val="00923A06"/>
    <w:rsid w:val="00931907"/>
    <w:rsid w:val="009403BA"/>
    <w:rsid w:val="00940907"/>
    <w:rsid w:val="00946150"/>
    <w:rsid w:val="00964E03"/>
    <w:rsid w:val="009717AA"/>
    <w:rsid w:val="00976E1B"/>
    <w:rsid w:val="00981310"/>
    <w:rsid w:val="00983C00"/>
    <w:rsid w:val="00983FA0"/>
    <w:rsid w:val="00987145"/>
    <w:rsid w:val="009872A7"/>
    <w:rsid w:val="009B0B53"/>
    <w:rsid w:val="009B166B"/>
    <w:rsid w:val="009B1672"/>
    <w:rsid w:val="009B1E24"/>
    <w:rsid w:val="009B7643"/>
    <w:rsid w:val="009B7D73"/>
    <w:rsid w:val="009C0670"/>
    <w:rsid w:val="009C16E7"/>
    <w:rsid w:val="009C3594"/>
    <w:rsid w:val="009C7A76"/>
    <w:rsid w:val="009D015C"/>
    <w:rsid w:val="009E1E0C"/>
    <w:rsid w:val="009E483F"/>
    <w:rsid w:val="009E6A5A"/>
    <w:rsid w:val="009F7498"/>
    <w:rsid w:val="00A010D5"/>
    <w:rsid w:val="00A05E0A"/>
    <w:rsid w:val="00A220B0"/>
    <w:rsid w:val="00A2262D"/>
    <w:rsid w:val="00A24059"/>
    <w:rsid w:val="00A2602F"/>
    <w:rsid w:val="00A30F78"/>
    <w:rsid w:val="00A355E3"/>
    <w:rsid w:val="00A36AD7"/>
    <w:rsid w:val="00A37CE6"/>
    <w:rsid w:val="00A42202"/>
    <w:rsid w:val="00A52261"/>
    <w:rsid w:val="00A54AEE"/>
    <w:rsid w:val="00A57449"/>
    <w:rsid w:val="00A6575E"/>
    <w:rsid w:val="00A67605"/>
    <w:rsid w:val="00A701C5"/>
    <w:rsid w:val="00A72040"/>
    <w:rsid w:val="00A73105"/>
    <w:rsid w:val="00A74316"/>
    <w:rsid w:val="00A770AE"/>
    <w:rsid w:val="00A83491"/>
    <w:rsid w:val="00A8399C"/>
    <w:rsid w:val="00A84BB9"/>
    <w:rsid w:val="00A86A79"/>
    <w:rsid w:val="00AA614D"/>
    <w:rsid w:val="00AA777D"/>
    <w:rsid w:val="00AB206A"/>
    <w:rsid w:val="00AC05C1"/>
    <w:rsid w:val="00AC3C71"/>
    <w:rsid w:val="00AC4C6A"/>
    <w:rsid w:val="00AD3BB3"/>
    <w:rsid w:val="00AE1042"/>
    <w:rsid w:val="00AE2731"/>
    <w:rsid w:val="00AE3D8C"/>
    <w:rsid w:val="00AF184F"/>
    <w:rsid w:val="00B0198C"/>
    <w:rsid w:val="00B027D4"/>
    <w:rsid w:val="00B04C62"/>
    <w:rsid w:val="00B06FCD"/>
    <w:rsid w:val="00B072B7"/>
    <w:rsid w:val="00B10929"/>
    <w:rsid w:val="00B15B33"/>
    <w:rsid w:val="00B26FB7"/>
    <w:rsid w:val="00B30155"/>
    <w:rsid w:val="00B444DB"/>
    <w:rsid w:val="00B46ABB"/>
    <w:rsid w:val="00B47D77"/>
    <w:rsid w:val="00B52A08"/>
    <w:rsid w:val="00B52EC2"/>
    <w:rsid w:val="00B56E5A"/>
    <w:rsid w:val="00B61A59"/>
    <w:rsid w:val="00B75C47"/>
    <w:rsid w:val="00B803EF"/>
    <w:rsid w:val="00B80948"/>
    <w:rsid w:val="00B84E70"/>
    <w:rsid w:val="00B851DF"/>
    <w:rsid w:val="00B859F7"/>
    <w:rsid w:val="00B9043D"/>
    <w:rsid w:val="00B92CA5"/>
    <w:rsid w:val="00B93301"/>
    <w:rsid w:val="00B96B1B"/>
    <w:rsid w:val="00BB0ED2"/>
    <w:rsid w:val="00BB15C2"/>
    <w:rsid w:val="00BB3435"/>
    <w:rsid w:val="00BB34E4"/>
    <w:rsid w:val="00BB5BDE"/>
    <w:rsid w:val="00BC1EE7"/>
    <w:rsid w:val="00BC4C4A"/>
    <w:rsid w:val="00BC5F51"/>
    <w:rsid w:val="00BC7F32"/>
    <w:rsid w:val="00BD190C"/>
    <w:rsid w:val="00BD6772"/>
    <w:rsid w:val="00BE4CFE"/>
    <w:rsid w:val="00BE6157"/>
    <w:rsid w:val="00BE677C"/>
    <w:rsid w:val="00BE6F05"/>
    <w:rsid w:val="00BE6F93"/>
    <w:rsid w:val="00BF6F72"/>
    <w:rsid w:val="00C04292"/>
    <w:rsid w:val="00C06FBD"/>
    <w:rsid w:val="00C115CA"/>
    <w:rsid w:val="00C14648"/>
    <w:rsid w:val="00C23215"/>
    <w:rsid w:val="00C300F4"/>
    <w:rsid w:val="00C31CEF"/>
    <w:rsid w:val="00C36534"/>
    <w:rsid w:val="00C365E3"/>
    <w:rsid w:val="00C41AE9"/>
    <w:rsid w:val="00C42F25"/>
    <w:rsid w:val="00C43BB5"/>
    <w:rsid w:val="00C45D11"/>
    <w:rsid w:val="00C5005A"/>
    <w:rsid w:val="00C505E7"/>
    <w:rsid w:val="00C53834"/>
    <w:rsid w:val="00C568F3"/>
    <w:rsid w:val="00C56CE3"/>
    <w:rsid w:val="00C56E01"/>
    <w:rsid w:val="00C57178"/>
    <w:rsid w:val="00C65CE4"/>
    <w:rsid w:val="00C661B2"/>
    <w:rsid w:val="00C703EA"/>
    <w:rsid w:val="00C82FF6"/>
    <w:rsid w:val="00C83824"/>
    <w:rsid w:val="00C86A6C"/>
    <w:rsid w:val="00C95307"/>
    <w:rsid w:val="00CB2A95"/>
    <w:rsid w:val="00CB548C"/>
    <w:rsid w:val="00CB58F5"/>
    <w:rsid w:val="00CB6728"/>
    <w:rsid w:val="00CC011D"/>
    <w:rsid w:val="00CC30A5"/>
    <w:rsid w:val="00CC32DE"/>
    <w:rsid w:val="00CD08A0"/>
    <w:rsid w:val="00CD2952"/>
    <w:rsid w:val="00CD570C"/>
    <w:rsid w:val="00CE02EA"/>
    <w:rsid w:val="00CF2C09"/>
    <w:rsid w:val="00CF2F5F"/>
    <w:rsid w:val="00CF637A"/>
    <w:rsid w:val="00CF65C9"/>
    <w:rsid w:val="00D004CE"/>
    <w:rsid w:val="00D06F67"/>
    <w:rsid w:val="00D1180A"/>
    <w:rsid w:val="00D1296D"/>
    <w:rsid w:val="00D154DF"/>
    <w:rsid w:val="00D27581"/>
    <w:rsid w:val="00D30D1A"/>
    <w:rsid w:val="00D3159F"/>
    <w:rsid w:val="00D43DA7"/>
    <w:rsid w:val="00D54D28"/>
    <w:rsid w:val="00D64521"/>
    <w:rsid w:val="00D66097"/>
    <w:rsid w:val="00D73468"/>
    <w:rsid w:val="00D73548"/>
    <w:rsid w:val="00D77627"/>
    <w:rsid w:val="00D8238F"/>
    <w:rsid w:val="00D843F7"/>
    <w:rsid w:val="00D848B9"/>
    <w:rsid w:val="00D94532"/>
    <w:rsid w:val="00D96D42"/>
    <w:rsid w:val="00DA5397"/>
    <w:rsid w:val="00DB1254"/>
    <w:rsid w:val="00DB7B77"/>
    <w:rsid w:val="00DC4498"/>
    <w:rsid w:val="00DC5924"/>
    <w:rsid w:val="00DC7DF1"/>
    <w:rsid w:val="00DD263C"/>
    <w:rsid w:val="00DD29EB"/>
    <w:rsid w:val="00DE4660"/>
    <w:rsid w:val="00DE485F"/>
    <w:rsid w:val="00DF1557"/>
    <w:rsid w:val="00DF5BB4"/>
    <w:rsid w:val="00DF651F"/>
    <w:rsid w:val="00E11FCA"/>
    <w:rsid w:val="00E1225A"/>
    <w:rsid w:val="00E12A43"/>
    <w:rsid w:val="00E20DCF"/>
    <w:rsid w:val="00E21A3C"/>
    <w:rsid w:val="00E2527B"/>
    <w:rsid w:val="00E3342E"/>
    <w:rsid w:val="00E42DD9"/>
    <w:rsid w:val="00E4657E"/>
    <w:rsid w:val="00E52639"/>
    <w:rsid w:val="00E529FD"/>
    <w:rsid w:val="00E61F23"/>
    <w:rsid w:val="00E73164"/>
    <w:rsid w:val="00E841A0"/>
    <w:rsid w:val="00E86925"/>
    <w:rsid w:val="00E92D39"/>
    <w:rsid w:val="00E93AF0"/>
    <w:rsid w:val="00EA147D"/>
    <w:rsid w:val="00EA65C8"/>
    <w:rsid w:val="00EA77E6"/>
    <w:rsid w:val="00EA7B9D"/>
    <w:rsid w:val="00EB7622"/>
    <w:rsid w:val="00EC5612"/>
    <w:rsid w:val="00EC76EF"/>
    <w:rsid w:val="00ED2642"/>
    <w:rsid w:val="00ED37EC"/>
    <w:rsid w:val="00ED7BB9"/>
    <w:rsid w:val="00EE072A"/>
    <w:rsid w:val="00EE12D4"/>
    <w:rsid w:val="00EE21D8"/>
    <w:rsid w:val="00EE3CF9"/>
    <w:rsid w:val="00EF1B71"/>
    <w:rsid w:val="00EF1FE9"/>
    <w:rsid w:val="00EF2D0D"/>
    <w:rsid w:val="00EF79A3"/>
    <w:rsid w:val="00F00975"/>
    <w:rsid w:val="00F022A3"/>
    <w:rsid w:val="00F04F39"/>
    <w:rsid w:val="00F06E8A"/>
    <w:rsid w:val="00F22E7C"/>
    <w:rsid w:val="00F309FB"/>
    <w:rsid w:val="00F318E3"/>
    <w:rsid w:val="00F354BF"/>
    <w:rsid w:val="00F4166D"/>
    <w:rsid w:val="00F4213A"/>
    <w:rsid w:val="00F4442D"/>
    <w:rsid w:val="00F44992"/>
    <w:rsid w:val="00F52EB5"/>
    <w:rsid w:val="00F52EE2"/>
    <w:rsid w:val="00F52FB6"/>
    <w:rsid w:val="00F56127"/>
    <w:rsid w:val="00F56CB4"/>
    <w:rsid w:val="00F61607"/>
    <w:rsid w:val="00F70A43"/>
    <w:rsid w:val="00F70C7F"/>
    <w:rsid w:val="00F73254"/>
    <w:rsid w:val="00F77E8E"/>
    <w:rsid w:val="00F921E7"/>
    <w:rsid w:val="00F95C3B"/>
    <w:rsid w:val="00F97416"/>
    <w:rsid w:val="00FA69DC"/>
    <w:rsid w:val="00FA7F59"/>
    <w:rsid w:val="00FC15F5"/>
    <w:rsid w:val="00FD2EF2"/>
    <w:rsid w:val="00FD4080"/>
    <w:rsid w:val="00FD6495"/>
    <w:rsid w:val="00FE2AEA"/>
    <w:rsid w:val="00FE6CF3"/>
    <w:rsid w:val="00FF581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1168"/>
  <w15:docId w15:val="{BFB651EB-656D-4D47-9ED6-5120EBD2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2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2AA2"/>
  </w:style>
  <w:style w:type="paragraph" w:styleId="Piedepgina">
    <w:name w:val="footer"/>
    <w:basedOn w:val="Normal"/>
    <w:link w:val="PiedepginaCar"/>
    <w:uiPriority w:val="99"/>
    <w:unhideWhenUsed/>
    <w:rsid w:val="00792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2AA2"/>
  </w:style>
  <w:style w:type="paragraph" w:styleId="Textodeglobo">
    <w:name w:val="Balloon Text"/>
    <w:basedOn w:val="Normal"/>
    <w:link w:val="TextodegloboCar"/>
    <w:uiPriority w:val="99"/>
    <w:semiHidden/>
    <w:unhideWhenUsed/>
    <w:rsid w:val="00792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AA2"/>
    <w:rPr>
      <w:rFonts w:ascii="Tahoma" w:hAnsi="Tahoma" w:cs="Tahoma"/>
      <w:sz w:val="16"/>
      <w:szCs w:val="16"/>
    </w:rPr>
  </w:style>
  <w:style w:type="table" w:styleId="Tablaconcuadrcula">
    <w:name w:val="Table Grid"/>
    <w:basedOn w:val="Tablanormal"/>
    <w:rsid w:val="00792A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792AA2"/>
    <w:rPr>
      <w:color w:val="808080"/>
    </w:rPr>
  </w:style>
  <w:style w:type="table" w:customStyle="1" w:styleId="Tablaconcuadrcula1">
    <w:name w:val="Tabla con cuadrícula1"/>
    <w:basedOn w:val="Tablanormal"/>
    <w:next w:val="Tablaconcuadrcula"/>
    <w:rsid w:val="00011642"/>
    <w:pPr>
      <w:spacing w:after="0" w:line="240" w:lineRule="auto"/>
    </w:pPr>
    <w:rPr>
      <w:rFonts w:ascii="Times New Roman" w:eastAsia="Times New Roman" w:hAnsi="Times New Roman" w:cs="Times New Roman"/>
      <w:sz w:val="20"/>
      <w:szCs w:val="20"/>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130080"/>
    <w:rPr>
      <w:color w:val="0000FF" w:themeColor="hyperlink"/>
      <w:u w:val="single"/>
    </w:rPr>
  </w:style>
  <w:style w:type="paragraph" w:styleId="Prrafodelista">
    <w:name w:val="List Paragraph"/>
    <w:basedOn w:val="Normal"/>
    <w:uiPriority w:val="34"/>
    <w:qFormat/>
    <w:rsid w:val="00C82FF6"/>
    <w:pPr>
      <w:ind w:left="720"/>
      <w:contextualSpacing/>
    </w:pPr>
  </w:style>
  <w:style w:type="character" w:styleId="Refdecomentario">
    <w:name w:val="annotation reference"/>
    <w:basedOn w:val="Fuentedeprrafopredeter"/>
    <w:uiPriority w:val="99"/>
    <w:semiHidden/>
    <w:unhideWhenUsed/>
    <w:rsid w:val="00F52EB5"/>
    <w:rPr>
      <w:sz w:val="16"/>
      <w:szCs w:val="16"/>
    </w:rPr>
  </w:style>
  <w:style w:type="paragraph" w:styleId="Textocomentario">
    <w:name w:val="annotation text"/>
    <w:basedOn w:val="Normal"/>
    <w:link w:val="TextocomentarioCar"/>
    <w:uiPriority w:val="99"/>
    <w:semiHidden/>
    <w:unhideWhenUsed/>
    <w:rsid w:val="00F52E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2EB5"/>
    <w:rPr>
      <w:sz w:val="20"/>
      <w:szCs w:val="20"/>
    </w:rPr>
  </w:style>
  <w:style w:type="paragraph" w:styleId="Asuntodelcomentario">
    <w:name w:val="annotation subject"/>
    <w:basedOn w:val="Textocomentario"/>
    <w:next w:val="Textocomentario"/>
    <w:link w:val="AsuntodelcomentarioCar"/>
    <w:uiPriority w:val="99"/>
    <w:semiHidden/>
    <w:unhideWhenUsed/>
    <w:rsid w:val="00F52EB5"/>
    <w:rPr>
      <w:b/>
      <w:bCs/>
    </w:rPr>
  </w:style>
  <w:style w:type="character" w:customStyle="1" w:styleId="AsuntodelcomentarioCar">
    <w:name w:val="Asunto del comentario Car"/>
    <w:basedOn w:val="TextocomentarioCar"/>
    <w:link w:val="Asuntodelcomentario"/>
    <w:uiPriority w:val="99"/>
    <w:semiHidden/>
    <w:rsid w:val="00F52EB5"/>
    <w:rPr>
      <w:b/>
      <w:bCs/>
      <w:sz w:val="20"/>
      <w:szCs w:val="20"/>
    </w:rPr>
  </w:style>
  <w:style w:type="character" w:customStyle="1" w:styleId="Estilo1">
    <w:name w:val="Estilo1"/>
    <w:basedOn w:val="Fuentedeprrafopredeter"/>
    <w:uiPriority w:val="1"/>
    <w:rsid w:val="00534FF2"/>
    <w:rPr>
      <w:rFonts w:asciiTheme="minorHAnsi" w:hAnsiTheme="minorHAnsi"/>
      <w:color w:val="BFBFBF" w:themeColor="background1" w:themeShade="BF"/>
    </w:rPr>
  </w:style>
  <w:style w:type="character" w:customStyle="1" w:styleId="Estilo2">
    <w:name w:val="Estilo2"/>
    <w:basedOn w:val="Fuentedeprrafopredeter"/>
    <w:uiPriority w:val="1"/>
    <w:rsid w:val="00B0198C"/>
    <w:rPr>
      <w:color w:val="D9D9D9" w:themeColor="background1" w:themeShade="D9"/>
    </w:rPr>
  </w:style>
  <w:style w:type="character" w:customStyle="1" w:styleId="Estilo3">
    <w:name w:val="Estilo3"/>
    <w:basedOn w:val="Fuentedeprrafopredeter"/>
    <w:uiPriority w:val="1"/>
    <w:rsid w:val="00B0198C"/>
    <w:rPr>
      <w:rFonts w:ascii="Arial" w:hAnsi="Arial"/>
      <w:color w:val="BFBFBF" w:themeColor="background1" w:themeShade="BF"/>
      <w:sz w:val="16"/>
    </w:rPr>
  </w:style>
  <w:style w:type="character" w:customStyle="1" w:styleId="apple-converted-space">
    <w:name w:val="apple-converted-space"/>
    <w:basedOn w:val="Fuentedeprrafopredeter"/>
    <w:rsid w:val="004D6732"/>
  </w:style>
  <w:style w:type="paragraph" w:styleId="Sinespaciado">
    <w:name w:val="No Spacing"/>
    <w:uiPriority w:val="1"/>
    <w:qFormat/>
    <w:rsid w:val="006E5709"/>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4371">
      <w:bodyDiv w:val="1"/>
      <w:marLeft w:val="0"/>
      <w:marRight w:val="0"/>
      <w:marTop w:val="0"/>
      <w:marBottom w:val="0"/>
      <w:divBdr>
        <w:top w:val="none" w:sz="0" w:space="0" w:color="auto"/>
        <w:left w:val="none" w:sz="0" w:space="0" w:color="auto"/>
        <w:bottom w:val="none" w:sz="0" w:space="0" w:color="auto"/>
        <w:right w:val="none" w:sz="0" w:space="0" w:color="auto"/>
      </w:divBdr>
    </w:div>
    <w:div w:id="21033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ctualizaci_x00f3_n xmlns="6703eddd-2816-4154-8119-0116d4e584f6" xsi:nil="true"/>
    <Fecha_x0020_de_x0020_elaboraci_x00f3_n xmlns="6703eddd-2816-4154-8119-0116d4e584f6" xsi:nil="true"/>
    <Fecha_x0020_de_x0020_Actualizaci_x00f3_n xmlns="6703eddd-2816-4154-8119-0116d4e58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4F47BEF17DAD0439271E5843431BFF6" ma:contentTypeVersion="9" ma:contentTypeDescription="Crear nuevo documento." ma:contentTypeScope="" ma:versionID="5cc174f9bbb3478c790ccfe786b4d1ae">
  <xsd:schema xmlns:xsd="http://www.w3.org/2001/XMLSchema" xmlns:xs="http://www.w3.org/2001/XMLSchema" xmlns:p="http://schemas.microsoft.com/office/2006/metadata/properties" xmlns:ns2="6703eddd-2816-4154-8119-0116d4e584f6" targetNamespace="http://schemas.microsoft.com/office/2006/metadata/properties" ma:root="true" ma:fieldsID="a1ec63e4d1de4f1e03e5cf10361c3883" ns2:_="">
    <xsd:import namespace="6703eddd-2816-4154-8119-0116d4e584f6"/>
    <xsd:element name="properties">
      <xsd:complexType>
        <xsd:sequence>
          <xsd:element name="documentManagement">
            <xsd:complexType>
              <xsd:all>
                <xsd:element ref="ns2:Fecha_x0020_de_x0020_elaboraci_x00f3_n" minOccurs="0"/>
                <xsd:element ref="ns2:Actualizaci_x00f3_n" minOccurs="0"/>
                <xsd:element ref="ns2:Fecha_x0020_de_x0020_Actualizaci_x00f3_n" minOccurs="0"/>
                <xsd:element ref="ns2: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3eddd-2816-4154-8119-0116d4e584f6" elementFormDefault="qualified">
    <xsd:import namespace="http://schemas.microsoft.com/office/2006/documentManagement/types"/>
    <xsd:import namespace="http://schemas.microsoft.com/office/infopath/2007/PartnerControls"/>
    <xsd:element name="Fecha_x0020_de_x0020_elaboraci_x00f3_n" ma:index="2" nillable="true" ma:displayName="Fecha de elaboración" ma:internalName="Fecha_x0020_de_x0020_elaboraci_x00f3_n">
      <xsd:simpleType>
        <xsd:restriction base="dms:Text">
          <xsd:maxLength value="255"/>
        </xsd:restriction>
      </xsd:simpleType>
    </xsd:element>
    <xsd:element name="Actualizaci_x00f3_n" ma:index="3" nillable="true" ma:displayName="Versión Vigente" ma:default="" ma:internalName="Actualizaci_x00f3_n">
      <xsd:simpleType>
        <xsd:restriction base="dms:Text">
          <xsd:maxLength value="255"/>
        </xsd:restriction>
      </xsd:simpleType>
    </xsd:element>
    <xsd:element name="Fecha_x0020_de_x0020_Actualizaci_x00f3_n" ma:index="4" nillable="true" ma:displayName="Fecha de Actualización" ma:internalName="Fecha_x0020_de_x0020_Actualizaci_x00f3_n">
      <xsd:simpleType>
        <xsd:restriction base="dms:Text">
          <xsd:maxLength value="255"/>
        </xsd:restriction>
      </xsd:simpleType>
    </xsd:element>
    <xsd:element name="_dlc_Exempt" ma:index="8" nillable="true" ma:displayName="Excluir de la directiva" ma:description=""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Documento</p:Name>
  <p:Description/>
  <p:Statement/>
  <p:PolicyItems>
    <p:PolicyItem featureId="Microsoft.Office.RecordsManagement.PolicyFeatures.PolicyAudit">
      <p:Name>Auditoría</p:Name>
      <p:Description>Audita las acciones de usuario en documentos y enumera elementos en el registro de auditoría.</p:Description>
      <p:CustomData>
        <Audit>
          <View/>
        </Audit>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C73F7-AB51-4540-B8E7-244703114E1C}">
  <ds:schemaRefs>
    <ds:schemaRef ds:uri="http://schemas.microsoft.com/office/2006/metadata/properties"/>
    <ds:schemaRef ds:uri="http://schemas.microsoft.com/office/infopath/2007/PartnerControls"/>
    <ds:schemaRef ds:uri="6703eddd-2816-4154-8119-0116d4e584f6"/>
  </ds:schemaRefs>
</ds:datastoreItem>
</file>

<file path=customXml/itemProps2.xml><?xml version="1.0" encoding="utf-8"?>
<ds:datastoreItem xmlns:ds="http://schemas.openxmlformats.org/officeDocument/2006/customXml" ds:itemID="{4EC65C65-3446-493E-8179-A1B6D1F39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3eddd-2816-4154-8119-0116d4e58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2868C6-277A-4AA2-A2C6-A93835A0EAA4}">
  <ds:schemaRefs>
    <ds:schemaRef ds:uri="office.server.policy"/>
  </ds:schemaRefs>
</ds:datastoreItem>
</file>

<file path=customXml/itemProps4.xml><?xml version="1.0" encoding="utf-8"?>
<ds:datastoreItem xmlns:ds="http://schemas.openxmlformats.org/officeDocument/2006/customXml" ds:itemID="{F731A704-75E4-49FB-8FBE-33ABFD44EA1F}">
  <ds:schemaRefs>
    <ds:schemaRef ds:uri="http://schemas.microsoft.com/sharepoint/v3/contenttype/forms"/>
  </ds:schemaRefs>
</ds:datastoreItem>
</file>

<file path=customXml/itemProps5.xml><?xml version="1.0" encoding="utf-8"?>
<ds:datastoreItem xmlns:ds="http://schemas.openxmlformats.org/officeDocument/2006/customXml" ds:itemID="{841CAC80-C91A-4B6D-ADF5-67F4D587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1849</Words>
  <Characters>10174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Solicitud de afiliación al servicio adquiriente</vt:lpstr>
    </vt:vector>
  </TitlesOfParts>
  <Company>Financiera</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afiliación al servicio adquiriente</dc:title>
  <dc:creator>jlm1172</dc:creator>
  <cp:lastModifiedBy>Mileen Cecciel Cobos Miranda</cp:lastModifiedBy>
  <cp:revision>3</cp:revision>
  <cp:lastPrinted>2022-05-06T21:28:00Z</cp:lastPrinted>
  <dcterms:created xsi:type="dcterms:W3CDTF">2022-10-17T15:19:00Z</dcterms:created>
  <dcterms:modified xsi:type="dcterms:W3CDTF">2022-10-17T15:21:00Z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0x010100C4F47BEF17DAD0439271E5843431BFF6</vt:lpwstr>
  </property>
</Properties>
</file>